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828"/>
        <w:gridCol w:w="369"/>
        <w:gridCol w:w="399"/>
        <w:gridCol w:w="319"/>
        <w:gridCol w:w="479"/>
        <w:gridCol w:w="798"/>
        <w:gridCol w:w="399"/>
        <w:gridCol w:w="239"/>
        <w:gridCol w:w="958"/>
        <w:gridCol w:w="630"/>
        <w:gridCol w:w="327"/>
        <w:gridCol w:w="240"/>
        <w:gridCol w:w="399"/>
        <w:gridCol w:w="798"/>
        <w:gridCol w:w="126"/>
        <w:gridCol w:w="352"/>
        <w:gridCol w:w="320"/>
        <w:gridCol w:w="399"/>
        <w:gridCol w:w="1197"/>
      </w:tblGrid>
      <w:tr w:rsidR="00B3140F" w14:paraId="5B089E76" w14:textId="77777777" w:rsidTr="00375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</w:tcPr>
          <w:p w14:paraId="0A90408A" w14:textId="77777777" w:rsidR="00B3140F" w:rsidRDefault="00B3140F">
            <w:r>
              <w:t>Flight Background</w:t>
            </w:r>
          </w:p>
        </w:tc>
      </w:tr>
      <w:tr w:rsidR="00B3140F" w14:paraId="36C23CF4" w14:textId="77777777" w:rsidTr="00164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</w:tcPr>
          <w:p w14:paraId="74B3F4C6" w14:textId="77777777" w:rsidR="00B3140F" w:rsidRDefault="00B3140F">
            <w:r>
              <w:t>Investigator:</w:t>
            </w:r>
          </w:p>
        </w:tc>
      </w:tr>
      <w:tr w:rsidR="00B3140F" w14:paraId="76858D6D" w14:textId="77777777" w:rsidTr="001642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</w:tcPr>
          <w:p w14:paraId="54A91B34" w14:textId="77777777" w:rsidR="00B3140F" w:rsidRDefault="00B3140F">
            <w:r>
              <w:t>Date:</w:t>
            </w:r>
          </w:p>
        </w:tc>
      </w:tr>
      <w:tr w:rsidR="00B3140F" w14:paraId="2AEA5A46" w14:textId="77777777" w:rsidTr="00D9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</w:tcPr>
          <w:p w14:paraId="7C8F923E" w14:textId="77777777" w:rsidR="00B3140F" w:rsidRDefault="00B3140F">
            <w:r>
              <w:t>Description:</w:t>
            </w:r>
          </w:p>
        </w:tc>
      </w:tr>
      <w:tr w:rsidR="00B3140F" w14:paraId="4181E0B1" w14:textId="77777777" w:rsidTr="00375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bottom w:val="single" w:sz="8" w:space="0" w:color="4BACC6" w:themeColor="accent5"/>
            </w:tcBorders>
            <w:shd w:val="clear" w:color="auto" w:fill="4BACC6" w:themeFill="accent5"/>
          </w:tcPr>
          <w:p w14:paraId="7B95EBBE" w14:textId="77777777" w:rsidR="00B3140F" w:rsidRDefault="00B3140F">
            <w:r w:rsidRPr="00B3140F">
              <w:rPr>
                <w:color w:val="FFFFFF" w:themeColor="background1"/>
              </w:rPr>
              <w:t>Consumable Check</w:t>
            </w:r>
          </w:p>
        </w:tc>
      </w:tr>
      <w:tr w:rsidR="00B3140F" w14:paraId="73212BA5" w14:textId="77777777" w:rsidTr="00164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gridSpan w:val="10"/>
            <w:tcBorders>
              <w:bottom w:val="single" w:sz="4" w:space="0" w:color="4BACC6" w:themeColor="accent5"/>
              <w:right w:val="single" w:sz="4" w:space="0" w:color="4BACC6" w:themeColor="accent5"/>
            </w:tcBorders>
          </w:tcPr>
          <w:p w14:paraId="2E95CC21" w14:textId="49689844" w:rsidR="00B3140F" w:rsidRDefault="005D3FB7" w:rsidP="00295C2F">
            <w:pPr>
              <w:rPr>
                <w:b w:val="0"/>
                <w:bCs w:val="0"/>
              </w:rPr>
            </w:pPr>
            <w:sdt>
              <w:sdtPr>
                <w:id w:val="433947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6E3C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B3140F" w:rsidRPr="00B3140F">
              <w:rPr>
                <w:b w:val="0"/>
              </w:rPr>
              <w:t xml:space="preserve">Check </w:t>
            </w:r>
            <w:r w:rsidR="00295C2F">
              <w:rPr>
                <w:b w:val="0"/>
              </w:rPr>
              <w:t xml:space="preserve">and record </w:t>
            </w:r>
            <w:r w:rsidR="00B3140F" w:rsidRPr="00B3140F">
              <w:rPr>
                <w:b w:val="0"/>
              </w:rPr>
              <w:t xml:space="preserve">zero </w:t>
            </w:r>
            <w:r w:rsidR="00295C2F">
              <w:rPr>
                <w:b w:val="0"/>
              </w:rPr>
              <w:t>air pressure.</w:t>
            </w:r>
          </w:p>
        </w:tc>
        <w:tc>
          <w:tcPr>
            <w:tcW w:w="4158" w:type="dxa"/>
            <w:gridSpan w:val="9"/>
            <w:tcBorders>
              <w:left w:val="single" w:sz="4" w:space="0" w:color="4BACC6" w:themeColor="accent5"/>
              <w:bottom w:val="single" w:sz="4" w:space="0" w:color="4BACC6" w:themeColor="accent5"/>
            </w:tcBorders>
          </w:tcPr>
          <w:p w14:paraId="43C4E20F" w14:textId="77777777" w:rsidR="00B3140F" w:rsidRPr="00871AA1" w:rsidRDefault="00B31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71AA1">
              <w:rPr>
                <w:b/>
              </w:rPr>
              <w:t>Pressure:</w:t>
            </w:r>
          </w:p>
        </w:tc>
      </w:tr>
      <w:tr w:rsidR="00AE6E3C" w14:paraId="737B175C" w14:textId="77777777" w:rsidTr="001642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gridSpan w:val="10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5A943CBF" w14:textId="162558FB" w:rsidR="00AE6E3C" w:rsidRDefault="005D3FB7" w:rsidP="00295C2F">
            <w:pPr>
              <w:rPr>
                <w:b w:val="0"/>
                <w:bCs w:val="0"/>
              </w:rPr>
            </w:pPr>
            <w:sdt>
              <w:sdtPr>
                <w:id w:val="2054423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6E3C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973FB3">
              <w:rPr>
                <w:b w:val="0"/>
              </w:rPr>
              <w:t>Turn on O</w:t>
            </w:r>
            <w:r w:rsidR="00973FB3" w:rsidRPr="00973FB3">
              <w:rPr>
                <w:b w:val="0"/>
                <w:vertAlign w:val="subscript"/>
              </w:rPr>
              <w:t>2</w:t>
            </w:r>
            <w:r w:rsidR="00973FB3">
              <w:rPr>
                <w:b w:val="0"/>
              </w:rPr>
              <w:t xml:space="preserve"> cylinder.  </w:t>
            </w:r>
            <w:r w:rsidR="00295C2F">
              <w:rPr>
                <w:b w:val="0"/>
              </w:rPr>
              <w:t>Record</w:t>
            </w:r>
            <w:r w:rsidR="00AE6E3C">
              <w:rPr>
                <w:b w:val="0"/>
              </w:rPr>
              <w:t xml:space="preserve"> O</w:t>
            </w:r>
            <w:r w:rsidR="00AE6E3C" w:rsidRPr="00973FB3">
              <w:rPr>
                <w:b w:val="0"/>
                <w:vertAlign w:val="subscript"/>
              </w:rPr>
              <w:t>2</w:t>
            </w:r>
            <w:r w:rsidR="00AE6E3C">
              <w:rPr>
                <w:b w:val="0"/>
              </w:rPr>
              <w:t xml:space="preserve"> pressure</w:t>
            </w:r>
            <w:r w:rsidR="00295C2F">
              <w:rPr>
                <w:b w:val="0"/>
              </w:rPr>
              <w:t>.</w:t>
            </w:r>
          </w:p>
        </w:tc>
        <w:tc>
          <w:tcPr>
            <w:tcW w:w="4158" w:type="dxa"/>
            <w:gridSpan w:val="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03EB4322" w14:textId="77777777" w:rsidR="00AE6E3C" w:rsidRPr="00871AA1" w:rsidRDefault="00AE6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71AA1">
              <w:rPr>
                <w:b/>
              </w:rPr>
              <w:t>Pressure:</w:t>
            </w:r>
          </w:p>
        </w:tc>
      </w:tr>
      <w:tr w:rsidR="00AE6E3C" w14:paraId="76ED7A96" w14:textId="77777777" w:rsidTr="00164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gridSpan w:val="10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543C2479" w14:textId="4A077EE5" w:rsidR="00AE6E3C" w:rsidRDefault="005D3FB7" w:rsidP="005B132C">
            <w:pPr>
              <w:rPr>
                <w:b w:val="0"/>
                <w:bCs w:val="0"/>
              </w:rPr>
            </w:pPr>
            <w:sdt>
              <w:sdtPr>
                <w:id w:val="-1746949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6E3C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AE6E3C">
              <w:rPr>
                <w:b w:val="0"/>
              </w:rPr>
              <w:t>Replace scrubber as necessary (</w:t>
            </w:r>
            <w:r w:rsidR="005B132C">
              <w:rPr>
                <w:b w:val="0"/>
              </w:rPr>
              <w:t>every</w:t>
            </w:r>
            <w:r w:rsidR="00295C2F">
              <w:rPr>
                <w:b w:val="0"/>
              </w:rPr>
              <w:t xml:space="preserve"> </w:t>
            </w:r>
            <w:r w:rsidR="00AE6E3C">
              <w:rPr>
                <w:b w:val="0"/>
              </w:rPr>
              <w:t>2 to 3 flights)</w:t>
            </w:r>
          </w:p>
        </w:tc>
        <w:tc>
          <w:tcPr>
            <w:tcW w:w="4158" w:type="dxa"/>
            <w:gridSpan w:val="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22502022" w14:textId="77777777" w:rsidR="00AE6E3C" w:rsidRPr="00871AA1" w:rsidRDefault="00AE6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71AA1">
              <w:rPr>
                <w:b/>
              </w:rPr>
              <w:t>Replaced?</w:t>
            </w:r>
          </w:p>
        </w:tc>
      </w:tr>
      <w:tr w:rsidR="00AE6E3C" w14:paraId="0B17C883" w14:textId="77777777" w:rsidTr="00295C2F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gridSpan w:val="10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723536DC" w14:textId="56E4C378" w:rsidR="00AE6E3C" w:rsidRPr="00AE6E3C" w:rsidRDefault="005D3FB7" w:rsidP="00295C2F">
            <w:pPr>
              <w:rPr>
                <w:b w:val="0"/>
              </w:rPr>
            </w:pPr>
            <w:sdt>
              <w:sdtPr>
                <w:id w:val="-1304701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6E3C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AE6E3C">
              <w:t xml:space="preserve"> </w:t>
            </w:r>
            <w:r w:rsidR="00AE6E3C" w:rsidRPr="00AE6E3C">
              <w:rPr>
                <w:b w:val="0"/>
              </w:rPr>
              <w:t>Replace CLAP fi</w:t>
            </w:r>
            <w:r w:rsidR="00295C2F">
              <w:rPr>
                <w:b w:val="0"/>
              </w:rPr>
              <w:t>lter, if needed.  White side up.</w:t>
            </w:r>
          </w:p>
        </w:tc>
        <w:tc>
          <w:tcPr>
            <w:tcW w:w="4158" w:type="dxa"/>
            <w:gridSpan w:val="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7E868E8E" w14:textId="77777777" w:rsidR="00AE6E3C" w:rsidRPr="00871AA1" w:rsidRDefault="00AE6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71AA1">
              <w:rPr>
                <w:b/>
              </w:rPr>
              <w:t>Replaced?</w:t>
            </w:r>
          </w:p>
        </w:tc>
      </w:tr>
      <w:tr w:rsidR="00AE6E3C" w14:paraId="3E05D0DA" w14:textId="77777777" w:rsidTr="00164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gridSpan w:val="10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2A7404DC" w14:textId="77777777" w:rsidR="00AE6E3C" w:rsidRPr="00AE6E3C" w:rsidRDefault="005D3FB7" w:rsidP="009C3A9D">
            <w:pPr>
              <w:rPr>
                <w:b w:val="0"/>
              </w:rPr>
            </w:pPr>
            <w:sdt>
              <w:sdtPr>
                <w:id w:val="-1338462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6E3C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AE6E3C">
              <w:rPr>
                <w:b w:val="0"/>
              </w:rPr>
              <w:t xml:space="preserve"> </w:t>
            </w:r>
            <w:r w:rsidR="00984915">
              <w:rPr>
                <w:b w:val="0"/>
              </w:rPr>
              <w:t xml:space="preserve">Clean </w:t>
            </w:r>
            <w:proofErr w:type="spellStart"/>
            <w:r w:rsidR="00984915">
              <w:rPr>
                <w:b w:val="0"/>
              </w:rPr>
              <w:t>impactor</w:t>
            </w:r>
            <w:proofErr w:type="spellEnd"/>
            <w:r w:rsidR="00AE6E3C">
              <w:rPr>
                <w:b w:val="0"/>
              </w:rPr>
              <w:t xml:space="preserve"> (2</w:t>
            </w:r>
            <w:r w:rsidR="009C3A9D">
              <w:rPr>
                <w:b w:val="0"/>
              </w:rPr>
              <w:t>0</w:t>
            </w:r>
            <w:r w:rsidR="00AE6E3C">
              <w:rPr>
                <w:b w:val="0"/>
              </w:rPr>
              <w:t xml:space="preserve"> to 3</w:t>
            </w:r>
            <w:r w:rsidR="009C3A9D">
              <w:rPr>
                <w:b w:val="0"/>
              </w:rPr>
              <w:t>0</w:t>
            </w:r>
            <w:r w:rsidR="00AE6E3C">
              <w:rPr>
                <w:b w:val="0"/>
              </w:rPr>
              <w:t xml:space="preserve"> flight</w:t>
            </w:r>
            <w:r w:rsidR="009C3A9D">
              <w:rPr>
                <w:b w:val="0"/>
              </w:rPr>
              <w:t xml:space="preserve"> hours</w:t>
            </w:r>
            <w:r w:rsidR="00AE6E3C">
              <w:rPr>
                <w:b w:val="0"/>
              </w:rPr>
              <w:t>)</w:t>
            </w:r>
          </w:p>
        </w:tc>
        <w:tc>
          <w:tcPr>
            <w:tcW w:w="4158" w:type="dxa"/>
            <w:gridSpan w:val="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3FEB3966" w14:textId="77777777" w:rsidR="00AE6E3C" w:rsidRPr="00871AA1" w:rsidRDefault="00AE6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71AA1">
              <w:rPr>
                <w:b/>
              </w:rPr>
              <w:t>Cleaned?</w:t>
            </w:r>
          </w:p>
        </w:tc>
      </w:tr>
      <w:tr w:rsidR="00AE6E3C" w14:paraId="67CF3EF3" w14:textId="77777777" w:rsidTr="001642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002A0A06" w14:textId="77777777" w:rsidR="00AE6E3C" w:rsidRPr="00AE6E3C" w:rsidRDefault="005D3FB7">
            <w:pPr>
              <w:rPr>
                <w:b w:val="0"/>
              </w:rPr>
            </w:pPr>
            <w:sdt>
              <w:sdtPr>
                <w:id w:val="1639840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6E3C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AE6E3C">
              <w:rPr>
                <w:b w:val="0"/>
              </w:rPr>
              <w:t>Check</w:t>
            </w:r>
            <w:r w:rsidR="007D6032">
              <w:rPr>
                <w:b w:val="0"/>
              </w:rPr>
              <w:t xml:space="preserve"> 2</w:t>
            </w:r>
            <w:r w:rsidR="00AE6E3C">
              <w:rPr>
                <w:b w:val="0"/>
              </w:rPr>
              <w:t xml:space="preserve"> water reservoir levels (clear reservoirs at rear of instrument).</w:t>
            </w:r>
          </w:p>
        </w:tc>
      </w:tr>
      <w:tr w:rsidR="00AE6E3C" w14:paraId="1507AD5C" w14:textId="77777777" w:rsidTr="00375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4AEE804" w14:textId="77777777" w:rsidR="00AE6E3C" w:rsidRPr="00457849" w:rsidRDefault="00AE6E3C">
            <w:r w:rsidRPr="00AE6E3C">
              <w:rPr>
                <w:color w:val="FFFFFF" w:themeColor="background1"/>
              </w:rPr>
              <w:t>Power Up</w:t>
            </w:r>
          </w:p>
        </w:tc>
      </w:tr>
      <w:tr w:rsidR="00AE6E3C" w14:paraId="22F90A19" w14:textId="77777777" w:rsidTr="001642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629255F9" w14:textId="79CADCCE" w:rsidR="00AE6E3C" w:rsidRPr="00AE6E3C" w:rsidRDefault="005D3FB7" w:rsidP="005B132C">
            <w:pPr>
              <w:rPr>
                <w:b w:val="0"/>
              </w:rPr>
            </w:pPr>
            <w:sdt>
              <w:sdtPr>
                <w:id w:val="-152298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B37E6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D20D01">
              <w:rPr>
                <w:b w:val="0"/>
              </w:rPr>
              <w:t>Check that</w:t>
            </w:r>
            <w:r w:rsidR="00D04202">
              <w:rPr>
                <w:b w:val="0"/>
              </w:rPr>
              <w:t xml:space="preserve"> </w:t>
            </w:r>
            <w:r w:rsidR="005B132C">
              <w:rPr>
                <w:b w:val="0"/>
              </w:rPr>
              <w:t>the 5</w:t>
            </w:r>
            <w:r w:rsidR="00D20D01">
              <w:rPr>
                <w:b w:val="0"/>
              </w:rPr>
              <w:t xml:space="preserve"> </w:t>
            </w:r>
            <w:r w:rsidR="00D04202">
              <w:rPr>
                <w:b w:val="0"/>
              </w:rPr>
              <w:t xml:space="preserve">PAS </w:t>
            </w:r>
            <w:r w:rsidR="005B132C">
              <w:rPr>
                <w:b w:val="0"/>
              </w:rPr>
              <w:t>Las</w:t>
            </w:r>
            <w:r w:rsidR="007746A9">
              <w:rPr>
                <w:b w:val="0"/>
              </w:rPr>
              <w:t xml:space="preserve">er </w:t>
            </w:r>
            <w:r w:rsidR="00D04202">
              <w:rPr>
                <w:b w:val="0"/>
              </w:rPr>
              <w:t xml:space="preserve">breakers </w:t>
            </w:r>
            <w:r w:rsidR="00D20D01">
              <w:rPr>
                <w:b w:val="0"/>
              </w:rPr>
              <w:t xml:space="preserve">are </w:t>
            </w:r>
            <w:r w:rsidR="00D04202">
              <w:rPr>
                <w:b w:val="0"/>
              </w:rPr>
              <w:t>off.</w:t>
            </w:r>
          </w:p>
        </w:tc>
      </w:tr>
      <w:tr w:rsidR="00AE6E3C" w14:paraId="2E02E94C" w14:textId="77777777" w:rsidTr="00164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4705365A" w14:textId="665A50E1" w:rsidR="00AE6E3C" w:rsidRPr="00AE6E3C" w:rsidRDefault="005D3FB7">
            <w:pPr>
              <w:rPr>
                <w:b w:val="0"/>
              </w:rPr>
            </w:pPr>
            <w:sdt>
              <w:sdtPr>
                <w:id w:val="-1403475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4202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D20D01">
              <w:rPr>
                <w:b w:val="0"/>
              </w:rPr>
              <w:t xml:space="preserve"> Check that b</w:t>
            </w:r>
            <w:r w:rsidR="00D04202">
              <w:rPr>
                <w:b w:val="0"/>
              </w:rPr>
              <w:t>us 1 is selected for 60 Hz.</w:t>
            </w:r>
          </w:p>
        </w:tc>
      </w:tr>
      <w:tr w:rsidR="007746A9" w14:paraId="26A4A5D8" w14:textId="77777777" w:rsidTr="002109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40BCD0D7" w14:textId="480BA466" w:rsidR="007746A9" w:rsidRDefault="005D3FB7" w:rsidP="00295C2F">
            <w:pPr>
              <w:rPr>
                <w:b w:val="0"/>
              </w:rPr>
            </w:pPr>
            <w:sdt>
              <w:sdtPr>
                <w:id w:val="822243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46A9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7746A9">
              <w:rPr>
                <w:b w:val="0"/>
              </w:rPr>
              <w:t xml:space="preserve">Start instrument by turning on the AC master breaker. Wait for </w:t>
            </w:r>
            <w:r w:rsidR="00295C2F">
              <w:rPr>
                <w:b w:val="0"/>
              </w:rPr>
              <w:t>valves to cycle on before continuing</w:t>
            </w:r>
            <w:r w:rsidR="007746A9">
              <w:rPr>
                <w:b w:val="0"/>
              </w:rPr>
              <w:t xml:space="preserve">. </w:t>
            </w:r>
          </w:p>
        </w:tc>
      </w:tr>
      <w:tr w:rsidR="00D04202" w14:paraId="2C82E033" w14:textId="77777777" w:rsidTr="00164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157B0BDD" w14:textId="4E8BA662" w:rsidR="00D04202" w:rsidRDefault="005D3FB7">
            <w:pPr>
              <w:rPr>
                <w:b w:val="0"/>
              </w:rPr>
            </w:pPr>
            <w:sdt>
              <w:sdtPr>
                <w:id w:val="992375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4202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D04202">
              <w:rPr>
                <w:b w:val="0"/>
              </w:rPr>
              <w:t>Start host on laptop.</w:t>
            </w:r>
            <w:r w:rsidR="00D20D01">
              <w:rPr>
                <w:b w:val="0"/>
              </w:rPr>
              <w:t xml:space="preserve">  (Password is aer0Opt1cs.  File is found in C:\Program Files\CRDS_PAS)</w:t>
            </w:r>
          </w:p>
        </w:tc>
      </w:tr>
      <w:tr w:rsidR="00D04202" w14:paraId="29D0A275" w14:textId="77777777" w:rsidTr="001642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33DFBFDF" w14:textId="77777777" w:rsidR="00D04202" w:rsidRDefault="005D3FB7" w:rsidP="00984915">
            <w:pPr>
              <w:rPr>
                <w:b w:val="0"/>
              </w:rPr>
            </w:pPr>
            <w:sdt>
              <w:sdtPr>
                <w:id w:val="-285815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4F39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284F39">
              <w:rPr>
                <w:b w:val="0"/>
              </w:rPr>
              <w:t>Check that water flow indicator and peristaltic pump are spinning.</w:t>
            </w:r>
          </w:p>
        </w:tc>
      </w:tr>
      <w:tr w:rsidR="00D04202" w14:paraId="306C80E9" w14:textId="77777777" w:rsidTr="00164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43F5312E" w14:textId="464B91C2" w:rsidR="00D04202" w:rsidRDefault="005D3FB7" w:rsidP="00D20D01">
            <w:pPr>
              <w:rPr>
                <w:b w:val="0"/>
              </w:rPr>
            </w:pPr>
            <w:sdt>
              <w:sdtPr>
                <w:id w:val="-241565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4F39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284F39">
              <w:t xml:space="preserve"> </w:t>
            </w:r>
            <w:r w:rsidR="00D20D01">
              <w:rPr>
                <w:b w:val="0"/>
              </w:rPr>
              <w:t xml:space="preserve">Check for water leaks </w:t>
            </w:r>
            <w:r w:rsidR="00284F39" w:rsidRPr="00284F39">
              <w:rPr>
                <w:b w:val="0"/>
              </w:rPr>
              <w:t>nea</w:t>
            </w:r>
            <w:r w:rsidR="00284F39">
              <w:rPr>
                <w:b w:val="0"/>
              </w:rPr>
              <w:t>r main TEC, and along H</w:t>
            </w:r>
            <w:r w:rsidR="00284F39" w:rsidRPr="005B132C">
              <w:rPr>
                <w:b w:val="0"/>
                <w:vertAlign w:val="subscript"/>
              </w:rPr>
              <w:t>2</w:t>
            </w:r>
            <w:r w:rsidR="00284F39">
              <w:rPr>
                <w:b w:val="0"/>
              </w:rPr>
              <w:t>O lines.</w:t>
            </w:r>
          </w:p>
        </w:tc>
      </w:tr>
      <w:tr w:rsidR="00D04202" w14:paraId="32397B1C" w14:textId="77777777" w:rsidTr="001642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4D9A4442" w14:textId="1F7B9CD4" w:rsidR="00D04202" w:rsidRDefault="005D3FB7" w:rsidP="00C318F1">
            <w:pPr>
              <w:rPr>
                <w:b w:val="0"/>
              </w:rPr>
            </w:pPr>
            <w:sdt>
              <w:sdtPr>
                <w:id w:val="-830136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4F39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284F39">
              <w:t xml:space="preserve"> </w:t>
            </w:r>
            <w:r w:rsidR="00C318F1" w:rsidRPr="00284F39">
              <w:rPr>
                <w:b w:val="0"/>
              </w:rPr>
              <w:t>Turn</w:t>
            </w:r>
            <w:r w:rsidR="00C318F1">
              <w:rPr>
                <w:b w:val="0"/>
              </w:rPr>
              <w:t xml:space="preserve"> on </w:t>
            </w:r>
            <w:r w:rsidR="00C318F1" w:rsidRPr="00284F39">
              <w:rPr>
                <w:b w:val="0"/>
              </w:rPr>
              <w:t>AC3</w:t>
            </w:r>
            <w:r w:rsidR="00C318F1">
              <w:rPr>
                <w:b w:val="0"/>
              </w:rPr>
              <w:t xml:space="preserve"> (Common Tab). (AC3 = thermal denuder)</w:t>
            </w:r>
          </w:p>
        </w:tc>
      </w:tr>
      <w:tr w:rsidR="007D6032" w14:paraId="1800816B" w14:textId="77777777" w:rsidTr="00164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6234A08F" w14:textId="66D8DE5B" w:rsidR="007D6032" w:rsidRDefault="005D3FB7" w:rsidP="00C318F1">
            <w:sdt>
              <w:sdtPr>
                <w:id w:val="1258173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6032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7D6032">
              <w:t xml:space="preserve"> </w:t>
            </w:r>
            <w:r w:rsidR="00C318F1" w:rsidRPr="00284F39">
              <w:rPr>
                <w:b w:val="0"/>
              </w:rPr>
              <w:t>Turn</w:t>
            </w:r>
            <w:r w:rsidR="00C318F1">
              <w:rPr>
                <w:b w:val="0"/>
              </w:rPr>
              <w:t xml:space="preserve"> on thermal denuder heater (s</w:t>
            </w:r>
            <w:r w:rsidR="00C318F1" w:rsidRPr="00284F39">
              <w:rPr>
                <w:b w:val="0"/>
              </w:rPr>
              <w:t>witch under the temp</w:t>
            </w:r>
            <w:r w:rsidR="00C318F1">
              <w:rPr>
                <w:b w:val="0"/>
              </w:rPr>
              <w:t>. controller on the flow plate</w:t>
            </w:r>
            <w:r w:rsidR="00C318F1" w:rsidRPr="00284F39">
              <w:rPr>
                <w:b w:val="0"/>
              </w:rPr>
              <w:t>)</w:t>
            </w:r>
            <w:r w:rsidR="00C318F1">
              <w:rPr>
                <w:b w:val="0"/>
              </w:rPr>
              <w:t>. 300 °C</w:t>
            </w:r>
          </w:p>
        </w:tc>
      </w:tr>
      <w:tr w:rsidR="00D04202" w14:paraId="2E8DA315" w14:textId="77777777" w:rsidTr="001642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667195D3" w14:textId="77777777" w:rsidR="00D04202" w:rsidRDefault="005D3FB7" w:rsidP="00B42BCB">
            <w:pPr>
              <w:rPr>
                <w:b w:val="0"/>
              </w:rPr>
            </w:pPr>
            <w:sdt>
              <w:sdtPr>
                <w:id w:val="-640338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4F39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284F39">
              <w:t xml:space="preserve"> </w:t>
            </w:r>
            <w:r w:rsidR="00284F39">
              <w:rPr>
                <w:b w:val="0"/>
              </w:rPr>
              <w:t>Set Main TEC temperature</w:t>
            </w:r>
            <w:r w:rsidR="00284F39" w:rsidRPr="00284F39">
              <w:rPr>
                <w:b w:val="0"/>
              </w:rPr>
              <w:t xml:space="preserve"> to 18</w:t>
            </w:r>
            <w:r w:rsidR="00B42BCB">
              <w:rPr>
                <w:b w:val="0"/>
              </w:rPr>
              <w:t>°C (PAS C</w:t>
            </w:r>
            <w:r w:rsidR="00284F39">
              <w:rPr>
                <w:b w:val="0"/>
              </w:rPr>
              <w:t xml:space="preserve">ontrols </w:t>
            </w:r>
            <w:r w:rsidR="00B42BCB">
              <w:rPr>
                <w:b w:val="0"/>
              </w:rPr>
              <w:t>T</w:t>
            </w:r>
            <w:r w:rsidR="00284F39" w:rsidRPr="00284F39">
              <w:rPr>
                <w:b w:val="0"/>
              </w:rPr>
              <w:t>ab</w:t>
            </w:r>
            <w:r w:rsidR="007D6032">
              <w:rPr>
                <w:b w:val="0"/>
              </w:rPr>
              <w:t>, bottom left</w:t>
            </w:r>
            <w:r w:rsidR="00284F39" w:rsidRPr="00284F39">
              <w:rPr>
                <w:b w:val="0"/>
              </w:rPr>
              <w:t>)</w:t>
            </w:r>
            <w:r w:rsidR="00284F39">
              <w:rPr>
                <w:b w:val="0"/>
              </w:rPr>
              <w:t>.</w:t>
            </w:r>
          </w:p>
        </w:tc>
      </w:tr>
      <w:tr w:rsidR="005B132C" w14:paraId="43D9B3FE" w14:textId="77777777" w:rsidTr="00CF7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57BB347E" w14:textId="4CB1C302" w:rsidR="005B132C" w:rsidRPr="00284F39" w:rsidRDefault="005D3FB7" w:rsidP="005B132C">
            <w:sdt>
              <w:sdtPr>
                <w:id w:val="491224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132C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5B132C">
              <w:t xml:space="preserve"> </w:t>
            </w:r>
            <w:r w:rsidR="005B132C" w:rsidRPr="00284F39">
              <w:rPr>
                <w:b w:val="0"/>
              </w:rPr>
              <w:t xml:space="preserve">Set </w:t>
            </w:r>
            <w:r w:rsidR="005B132C">
              <w:rPr>
                <w:b w:val="0"/>
              </w:rPr>
              <w:t>the span values for PAS cells 1 through 5 to: 5, 3.3, 5, 5, 5, respectively (PAS Controls T</w:t>
            </w:r>
            <w:r w:rsidR="005B132C" w:rsidRPr="00284F39">
              <w:rPr>
                <w:b w:val="0"/>
              </w:rPr>
              <w:t>ab)</w:t>
            </w:r>
            <w:r w:rsidR="005B132C">
              <w:rPr>
                <w:b w:val="0"/>
              </w:rPr>
              <w:t>.</w:t>
            </w:r>
          </w:p>
        </w:tc>
      </w:tr>
      <w:tr w:rsidR="009F0E6C" w14:paraId="75110757" w14:textId="77777777" w:rsidTr="00CF7FD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593F8653" w14:textId="5A9313D1" w:rsidR="009F0E6C" w:rsidRPr="00284F39" w:rsidRDefault="005D3FB7" w:rsidP="005B132C">
            <w:sdt>
              <w:sdtPr>
                <w:id w:val="94376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E6C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9F0E6C">
              <w:t xml:space="preserve"> </w:t>
            </w:r>
            <w:r w:rsidR="009F0E6C" w:rsidRPr="00284F39">
              <w:rPr>
                <w:b w:val="0"/>
              </w:rPr>
              <w:t xml:space="preserve">Set </w:t>
            </w:r>
            <w:r w:rsidR="009F0E6C">
              <w:rPr>
                <w:b w:val="0"/>
              </w:rPr>
              <w:t xml:space="preserve">the </w:t>
            </w:r>
            <w:r w:rsidR="005B132C">
              <w:rPr>
                <w:b w:val="0"/>
              </w:rPr>
              <w:t>modulation</w:t>
            </w:r>
            <w:r w:rsidR="009F0E6C">
              <w:rPr>
                <w:b w:val="0"/>
              </w:rPr>
              <w:t xml:space="preserve"> values for PAS cells 1 through 5 to</w:t>
            </w:r>
            <w:r w:rsidR="005B132C">
              <w:rPr>
                <w:b w:val="0"/>
              </w:rPr>
              <w:t>:</w:t>
            </w:r>
            <w:r w:rsidR="009F0E6C">
              <w:rPr>
                <w:b w:val="0"/>
              </w:rPr>
              <w:t xml:space="preserve"> </w:t>
            </w:r>
            <w:r w:rsidR="005B132C">
              <w:rPr>
                <w:b w:val="0"/>
              </w:rPr>
              <w:t>square, sine, square, square, square, respectively (PAS Controls T</w:t>
            </w:r>
            <w:r w:rsidR="005B132C" w:rsidRPr="00284F39">
              <w:rPr>
                <w:b w:val="0"/>
              </w:rPr>
              <w:t>ab)</w:t>
            </w:r>
            <w:r w:rsidR="005B132C">
              <w:rPr>
                <w:b w:val="0"/>
              </w:rPr>
              <w:t>.</w:t>
            </w:r>
          </w:p>
        </w:tc>
      </w:tr>
      <w:tr w:rsidR="00D04202" w14:paraId="0B8B08D0" w14:textId="77777777" w:rsidTr="00164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0AB637E5" w14:textId="7E3EB96E" w:rsidR="00D04202" w:rsidRPr="00284F39" w:rsidRDefault="005D3FB7" w:rsidP="00612C90">
            <w:sdt>
              <w:sdtPr>
                <w:id w:val="-20361026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4F39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284F39">
              <w:t xml:space="preserve"> </w:t>
            </w:r>
            <w:r w:rsidR="00284F39" w:rsidRPr="00284F39">
              <w:rPr>
                <w:b w:val="0"/>
              </w:rPr>
              <w:t xml:space="preserve">Set PAS channels </w:t>
            </w:r>
            <w:r w:rsidR="00974358">
              <w:rPr>
                <w:b w:val="0"/>
              </w:rPr>
              <w:t>1</w:t>
            </w:r>
            <w:r w:rsidR="00284F39" w:rsidRPr="00284F39">
              <w:rPr>
                <w:b w:val="0"/>
              </w:rPr>
              <w:t>-4</w:t>
            </w:r>
            <w:r w:rsidR="00FA78CA">
              <w:rPr>
                <w:b w:val="0"/>
              </w:rPr>
              <w:t xml:space="preserve"> to 21°C and channel 5 to 24°</w:t>
            </w:r>
            <w:r w:rsidR="00284F39" w:rsidRPr="00284F39">
              <w:rPr>
                <w:b w:val="0"/>
              </w:rPr>
              <w:t>C</w:t>
            </w:r>
            <w:r w:rsidR="00D20D01">
              <w:rPr>
                <w:b w:val="0"/>
              </w:rPr>
              <w:t xml:space="preserve">. </w:t>
            </w:r>
            <w:r w:rsidR="00284F39" w:rsidRPr="00284F39">
              <w:rPr>
                <w:b w:val="0"/>
              </w:rPr>
              <w:t xml:space="preserve"> </w:t>
            </w:r>
            <w:r w:rsidR="00D20D01">
              <w:rPr>
                <w:b w:val="0"/>
              </w:rPr>
              <w:t>Toggle all channels to “on</w:t>
            </w:r>
            <w:r w:rsidR="00612C90">
              <w:rPr>
                <w:b w:val="0"/>
              </w:rPr>
              <w:t>,</w:t>
            </w:r>
            <w:r w:rsidR="00D20D01">
              <w:rPr>
                <w:b w:val="0"/>
              </w:rPr>
              <w:t>”</w:t>
            </w:r>
            <w:r w:rsidR="00612C90">
              <w:rPr>
                <w:b w:val="0"/>
              </w:rPr>
              <w:t xml:space="preserve"> using</w:t>
            </w:r>
            <w:r w:rsidR="00D20D01">
              <w:rPr>
                <w:b w:val="0"/>
              </w:rPr>
              <w:t xml:space="preserve"> buttons </w:t>
            </w:r>
            <w:r w:rsidR="00295C2F">
              <w:rPr>
                <w:b w:val="0"/>
              </w:rPr>
              <w:t xml:space="preserve">under </w:t>
            </w:r>
            <w:r w:rsidR="00295C2F" w:rsidRPr="00284F39">
              <w:rPr>
                <w:b w:val="0"/>
              </w:rPr>
              <w:t>temp</w:t>
            </w:r>
            <w:r w:rsidR="00D20D01">
              <w:rPr>
                <w:b w:val="0"/>
              </w:rPr>
              <w:t xml:space="preserve"> readings</w:t>
            </w:r>
            <w:r w:rsidR="00284F39" w:rsidRPr="00284F39">
              <w:rPr>
                <w:b w:val="0"/>
              </w:rPr>
              <w:t xml:space="preserve">. </w:t>
            </w:r>
          </w:p>
        </w:tc>
      </w:tr>
      <w:tr w:rsidR="00D04202" w14:paraId="29DBFFCC" w14:textId="77777777" w:rsidTr="001642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6FDDC503" w14:textId="7362CA9C" w:rsidR="00D04202" w:rsidRPr="007B37E6" w:rsidRDefault="005D3FB7" w:rsidP="00D20D01">
            <w:sdt>
              <w:sdtPr>
                <w:id w:val="16937302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B37E6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7B37E6">
              <w:t xml:space="preserve"> </w:t>
            </w:r>
            <w:r w:rsidR="007B37E6" w:rsidRPr="007B37E6">
              <w:rPr>
                <w:b w:val="0"/>
              </w:rPr>
              <w:t>When the main TEC reaches its set point turn on PAS lasers breakers</w:t>
            </w:r>
            <w:r w:rsidR="00D20D01">
              <w:rPr>
                <w:b w:val="0"/>
              </w:rPr>
              <w:t>.  T</w:t>
            </w:r>
            <w:r w:rsidR="007B37E6">
              <w:rPr>
                <w:b w:val="0"/>
              </w:rPr>
              <w:t>urn the speakers off.</w:t>
            </w:r>
            <w:r w:rsidR="00D20D01">
              <w:rPr>
                <w:b w:val="0"/>
              </w:rPr>
              <w:t xml:space="preserve">  Turn the lasers on in the software</w:t>
            </w:r>
            <w:r w:rsidR="00295C2F">
              <w:rPr>
                <w:b w:val="0"/>
              </w:rPr>
              <w:t xml:space="preserve"> (PAS Controls T</w:t>
            </w:r>
            <w:r w:rsidR="00295C2F" w:rsidRPr="00284F39">
              <w:rPr>
                <w:b w:val="0"/>
              </w:rPr>
              <w:t>ab</w:t>
            </w:r>
            <w:r w:rsidR="00295C2F">
              <w:rPr>
                <w:b w:val="0"/>
              </w:rPr>
              <w:t>)</w:t>
            </w:r>
            <w:r w:rsidR="00D20D01">
              <w:rPr>
                <w:b w:val="0"/>
              </w:rPr>
              <w:t>.</w:t>
            </w:r>
          </w:p>
        </w:tc>
      </w:tr>
      <w:tr w:rsidR="00D04202" w14:paraId="692BA7A7" w14:textId="77777777" w:rsidTr="00164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1265DF13" w14:textId="415E8C32" w:rsidR="00D04202" w:rsidRDefault="005D3FB7">
            <w:pPr>
              <w:rPr>
                <w:b w:val="0"/>
              </w:rPr>
            </w:pPr>
            <w:sdt>
              <w:sdtPr>
                <w:id w:val="-4512445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B37E6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7B37E6">
              <w:rPr>
                <w:b w:val="0"/>
              </w:rPr>
              <w:t>Check that the mirror purge flow</w:t>
            </w:r>
            <w:r w:rsidR="00C318F1">
              <w:rPr>
                <w:b w:val="0"/>
              </w:rPr>
              <w:t xml:space="preserve"> set point</w:t>
            </w:r>
            <w:r w:rsidR="007B37E6">
              <w:rPr>
                <w:b w:val="0"/>
              </w:rPr>
              <w:t xml:space="preserve"> for the CRDS is 0.16 </w:t>
            </w:r>
            <w:proofErr w:type="spellStart"/>
            <w:r w:rsidR="007B37E6">
              <w:rPr>
                <w:b w:val="0"/>
              </w:rPr>
              <w:t>lpm</w:t>
            </w:r>
            <w:proofErr w:type="spellEnd"/>
            <w:r w:rsidR="00D20D01">
              <w:rPr>
                <w:b w:val="0"/>
              </w:rPr>
              <w:t xml:space="preserve"> (CRDS controls tab).</w:t>
            </w:r>
          </w:p>
        </w:tc>
      </w:tr>
      <w:tr w:rsidR="007B37E6" w:rsidRPr="007B37E6" w14:paraId="015FC19D" w14:textId="77777777" w:rsidTr="002B3EC3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4ACBA402" w14:textId="474A16BE" w:rsidR="007B37E6" w:rsidRPr="007B37E6" w:rsidRDefault="005D3FB7" w:rsidP="00612C90">
            <w:pPr>
              <w:rPr>
                <w:b w:val="0"/>
              </w:rPr>
            </w:pPr>
            <w:sdt>
              <w:sdtPr>
                <w:id w:val="-737170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B37E6" w:rsidRPr="007B37E6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7B37E6" w:rsidRPr="007B37E6">
              <w:rPr>
                <w:b w:val="0"/>
              </w:rPr>
              <w:t xml:space="preserve"> Turn mirror purge valve (</w:t>
            </w:r>
            <w:r w:rsidR="00FA394B">
              <w:rPr>
                <w:b w:val="0"/>
              </w:rPr>
              <w:t>I</w:t>
            </w:r>
            <w:r w:rsidR="007B37E6" w:rsidRPr="007B37E6">
              <w:rPr>
                <w:b w:val="0"/>
              </w:rPr>
              <w:t>) from critic</w:t>
            </w:r>
            <w:r w:rsidR="007B37E6">
              <w:rPr>
                <w:b w:val="0"/>
              </w:rPr>
              <w:t xml:space="preserve">al orifices to flow controller </w:t>
            </w:r>
            <w:r w:rsidR="007B37E6" w:rsidRPr="007B37E6">
              <w:rPr>
                <w:b w:val="0"/>
              </w:rPr>
              <w:t>(3-way valve</w:t>
            </w:r>
            <w:r w:rsidR="00612C90">
              <w:rPr>
                <w:b w:val="0"/>
              </w:rPr>
              <w:t>, on shelf w/ flow controllers</w:t>
            </w:r>
            <w:r w:rsidR="007B37E6" w:rsidRPr="007B37E6">
              <w:rPr>
                <w:b w:val="0"/>
              </w:rPr>
              <w:t>)</w:t>
            </w:r>
            <w:r w:rsidR="007B37E6">
              <w:rPr>
                <w:b w:val="0"/>
              </w:rPr>
              <w:t>.</w:t>
            </w:r>
            <w:r w:rsidR="007B37E6" w:rsidRPr="007B37E6">
              <w:rPr>
                <w:b w:val="0"/>
              </w:rPr>
              <w:t xml:space="preserve">  Verify the mirror flow is 0.16 </w:t>
            </w:r>
            <w:proofErr w:type="spellStart"/>
            <w:r w:rsidR="007B37E6" w:rsidRPr="007B37E6">
              <w:rPr>
                <w:b w:val="0"/>
              </w:rPr>
              <w:t>lpm</w:t>
            </w:r>
            <w:proofErr w:type="spellEnd"/>
            <w:r w:rsidR="007B37E6" w:rsidRPr="007B37E6">
              <w:rPr>
                <w:b w:val="0"/>
              </w:rPr>
              <w:t xml:space="preserve"> (CRD Controls Tab)</w:t>
            </w:r>
            <w:r w:rsidR="007B37E6">
              <w:rPr>
                <w:b w:val="0"/>
              </w:rPr>
              <w:t>.</w:t>
            </w:r>
          </w:p>
        </w:tc>
      </w:tr>
      <w:tr w:rsidR="00457849" w14:paraId="1BC4F773" w14:textId="77777777" w:rsidTr="0045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51935231" w14:textId="300CB83A" w:rsidR="00457849" w:rsidRDefault="005D3FB7" w:rsidP="00D20D01">
            <w:pPr>
              <w:rPr>
                <w:b w:val="0"/>
              </w:rPr>
            </w:pPr>
            <w:sdt>
              <w:sdtPr>
                <w:id w:val="-700773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7849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457849">
              <w:rPr>
                <w:b w:val="0"/>
              </w:rPr>
              <w:t xml:space="preserve">Turn on </w:t>
            </w:r>
            <w:r w:rsidR="00D20D01">
              <w:rPr>
                <w:b w:val="0"/>
              </w:rPr>
              <w:t>vacuum</w:t>
            </w:r>
            <w:r w:rsidR="00457849">
              <w:rPr>
                <w:b w:val="0"/>
              </w:rPr>
              <w:t xml:space="preserve"> pump</w:t>
            </w:r>
            <w:r w:rsidR="0089029B">
              <w:rPr>
                <w:b w:val="0"/>
              </w:rPr>
              <w:t xml:space="preserve"> (CB</w:t>
            </w:r>
            <w:r w:rsidR="007D6032">
              <w:rPr>
                <w:b w:val="0"/>
              </w:rPr>
              <w:t>3</w:t>
            </w:r>
            <w:r w:rsidR="00D71BEB">
              <w:rPr>
                <w:b w:val="0"/>
              </w:rPr>
              <w:t xml:space="preserve"> on power distribution box</w:t>
            </w:r>
            <w:r w:rsidR="0089029B">
              <w:rPr>
                <w:b w:val="0"/>
              </w:rPr>
              <w:t>)</w:t>
            </w:r>
            <w:r w:rsidR="00457849">
              <w:rPr>
                <w:b w:val="0"/>
              </w:rPr>
              <w:t>.</w:t>
            </w:r>
          </w:p>
        </w:tc>
      </w:tr>
      <w:tr w:rsidR="007B37E6" w14:paraId="66F2D6F9" w14:textId="77777777" w:rsidTr="002B3EC3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6E55A6F4" w14:textId="0F3183A8" w:rsidR="007B37E6" w:rsidRDefault="005D3FB7" w:rsidP="00C318F1">
            <w:pPr>
              <w:rPr>
                <w:b w:val="0"/>
              </w:rPr>
            </w:pPr>
            <w:sdt>
              <w:sdtPr>
                <w:id w:val="1604460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B37E6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7B37E6">
              <w:t xml:space="preserve"> </w:t>
            </w:r>
            <w:r w:rsidR="007B37E6" w:rsidRPr="007B37E6">
              <w:rPr>
                <w:b w:val="0"/>
              </w:rPr>
              <w:t>Set</w:t>
            </w:r>
            <w:r w:rsidR="00C318F1">
              <w:rPr>
                <w:b w:val="0"/>
              </w:rPr>
              <w:t xml:space="preserve"> the CRD flows to 3 </w:t>
            </w:r>
            <w:proofErr w:type="spellStart"/>
            <w:r w:rsidR="005B132C">
              <w:rPr>
                <w:b w:val="0"/>
              </w:rPr>
              <w:t>lpm</w:t>
            </w:r>
            <w:proofErr w:type="spellEnd"/>
            <w:r w:rsidR="005B132C">
              <w:rPr>
                <w:b w:val="0"/>
              </w:rPr>
              <w:t xml:space="preserve"> </w:t>
            </w:r>
            <w:r w:rsidR="005B132C" w:rsidRPr="007B37E6">
              <w:rPr>
                <w:b w:val="0"/>
              </w:rPr>
              <w:t>and</w:t>
            </w:r>
            <w:r w:rsidR="007B37E6" w:rsidRPr="007B37E6">
              <w:rPr>
                <w:b w:val="0"/>
              </w:rPr>
              <w:t xml:space="preserve"> check that the CRD flow controller data are</w:t>
            </w:r>
            <w:r w:rsidR="007B37E6">
              <w:rPr>
                <w:b w:val="0"/>
              </w:rPr>
              <w:t xml:space="preserve"> being up dated</w:t>
            </w:r>
            <w:r w:rsidR="007B37E6" w:rsidRPr="007B37E6">
              <w:rPr>
                <w:b w:val="0"/>
              </w:rPr>
              <w:t xml:space="preserve"> (CRD Controls Tab)</w:t>
            </w:r>
            <w:r w:rsidR="007B37E6">
              <w:rPr>
                <w:b w:val="0"/>
              </w:rPr>
              <w:t>.</w:t>
            </w:r>
          </w:p>
        </w:tc>
      </w:tr>
      <w:tr w:rsidR="00D20D01" w14:paraId="0DFB9F88" w14:textId="77777777" w:rsidTr="00D20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54319A5C" w14:textId="36029038" w:rsidR="00D20D01" w:rsidRPr="007B37E6" w:rsidRDefault="005D3FB7" w:rsidP="00612C90">
            <w:sdt>
              <w:sdtPr>
                <w:id w:val="756879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D01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D20D01">
              <w:t xml:space="preserve"> </w:t>
            </w:r>
            <w:r w:rsidR="00D20D01" w:rsidRPr="007B37E6">
              <w:rPr>
                <w:b w:val="0"/>
              </w:rPr>
              <w:t xml:space="preserve">Set the PAS flows to 1 </w:t>
            </w:r>
            <w:proofErr w:type="spellStart"/>
            <w:r w:rsidR="00D20D01" w:rsidRPr="007B37E6">
              <w:rPr>
                <w:b w:val="0"/>
              </w:rPr>
              <w:t>lpm</w:t>
            </w:r>
            <w:proofErr w:type="spellEnd"/>
            <w:r w:rsidR="00D20D01" w:rsidRPr="007B37E6">
              <w:rPr>
                <w:b w:val="0"/>
              </w:rPr>
              <w:t xml:space="preserve"> and </w:t>
            </w:r>
            <w:r w:rsidR="00612C90">
              <w:rPr>
                <w:b w:val="0"/>
              </w:rPr>
              <w:t xml:space="preserve">check </w:t>
            </w:r>
            <w:r w:rsidR="00D20D01" w:rsidRPr="007B37E6">
              <w:rPr>
                <w:b w:val="0"/>
              </w:rPr>
              <w:t>that the fl</w:t>
            </w:r>
            <w:r w:rsidR="00612C90">
              <w:rPr>
                <w:b w:val="0"/>
              </w:rPr>
              <w:t>ow controller data are updating</w:t>
            </w:r>
            <w:r w:rsidR="00D20D01" w:rsidRPr="007B37E6">
              <w:rPr>
                <w:b w:val="0"/>
              </w:rPr>
              <w:t xml:space="preserve"> (PAS Controls Tab).</w:t>
            </w:r>
          </w:p>
        </w:tc>
      </w:tr>
      <w:tr w:rsidR="007B37E6" w14:paraId="39574DB1" w14:textId="77777777" w:rsidTr="001642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0D2E03E0" w14:textId="72ED4FB6" w:rsidR="007B37E6" w:rsidRPr="007B37E6" w:rsidRDefault="005D3FB7" w:rsidP="00D20D01">
            <w:sdt>
              <w:sdtPr>
                <w:id w:val="-1157065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0D01" w:rsidRPr="00295C2F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7B37E6">
              <w:t xml:space="preserve"> </w:t>
            </w:r>
            <w:r w:rsidR="00D20D01">
              <w:rPr>
                <w:b w:val="0"/>
              </w:rPr>
              <w:t>Turn off filtering for ~3 seconds, and then turn it back on (Main display).</w:t>
            </w:r>
          </w:p>
        </w:tc>
      </w:tr>
      <w:tr w:rsidR="007B37E6" w14:paraId="39E56FB4" w14:textId="77777777" w:rsidTr="002B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654C444F" w14:textId="77777777" w:rsidR="007B37E6" w:rsidRDefault="005D3FB7" w:rsidP="007D6032">
            <w:pPr>
              <w:rPr>
                <w:b w:val="0"/>
              </w:rPr>
            </w:pPr>
            <w:sdt>
              <w:sdtPr>
                <w:id w:val="17359707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B37E6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7B37E6" w:rsidRPr="007F0098">
              <w:t xml:space="preserve"> </w:t>
            </w:r>
            <w:r w:rsidR="007B37E6" w:rsidRPr="007B37E6">
              <w:rPr>
                <w:b w:val="0"/>
              </w:rPr>
              <w:t xml:space="preserve">Check </w:t>
            </w:r>
            <w:r w:rsidR="007D6032">
              <w:rPr>
                <w:b w:val="0"/>
              </w:rPr>
              <w:t xml:space="preserve">that </w:t>
            </w:r>
            <w:r w:rsidR="007B37E6" w:rsidRPr="007B37E6">
              <w:rPr>
                <w:b w:val="0"/>
              </w:rPr>
              <w:t xml:space="preserve">CRD </w:t>
            </w:r>
            <w:proofErr w:type="spellStart"/>
            <w:r w:rsidR="007B37E6" w:rsidRPr="007B37E6">
              <w:rPr>
                <w:b w:val="0"/>
              </w:rPr>
              <w:t>ringdown</w:t>
            </w:r>
            <w:proofErr w:type="spellEnd"/>
            <w:r w:rsidR="007B37E6" w:rsidRPr="007B37E6">
              <w:rPr>
                <w:b w:val="0"/>
              </w:rPr>
              <w:t xml:space="preserve"> traces are fitting well and that the time constants are reasonable</w:t>
            </w:r>
            <w:r w:rsidR="007D6032">
              <w:rPr>
                <w:b w:val="0"/>
              </w:rPr>
              <w:t xml:space="preserve"> o</w:t>
            </w:r>
            <w:r w:rsidR="007B37E6" w:rsidRPr="007B37E6">
              <w:rPr>
                <w:b w:val="0"/>
              </w:rPr>
              <w:t>n filtered air.  (</w:t>
            </w:r>
            <w:proofErr w:type="gramStart"/>
            <w:r w:rsidR="007B37E6" w:rsidRPr="007B37E6">
              <w:rPr>
                <w:b w:val="0"/>
              </w:rPr>
              <w:t>red</w:t>
            </w:r>
            <w:proofErr w:type="gramEnd"/>
            <w:r w:rsidR="007B37E6" w:rsidRPr="007B37E6">
              <w:rPr>
                <w:b w:val="0"/>
              </w:rPr>
              <w:t xml:space="preserve"> </w:t>
            </w:r>
            <w:r w:rsidR="007D6032">
              <w:rPr>
                <w:b w:val="0"/>
              </w:rPr>
              <w:t>≈</w:t>
            </w:r>
            <w:r w:rsidR="007B37E6" w:rsidRPr="007B37E6">
              <w:rPr>
                <w:b w:val="0"/>
              </w:rPr>
              <w:t xml:space="preserve">200 </w:t>
            </w:r>
            <w:proofErr w:type="spellStart"/>
            <w:r w:rsidR="007B37E6" w:rsidRPr="007B37E6">
              <w:rPr>
                <w:b w:val="0"/>
              </w:rPr>
              <w:t>μs</w:t>
            </w:r>
            <w:proofErr w:type="spellEnd"/>
            <w:r w:rsidR="007B37E6" w:rsidRPr="007B37E6">
              <w:rPr>
                <w:b w:val="0"/>
              </w:rPr>
              <w:t xml:space="preserve">, green </w:t>
            </w:r>
            <w:r w:rsidR="007D6032">
              <w:rPr>
                <w:b w:val="0"/>
              </w:rPr>
              <w:t>≈</w:t>
            </w:r>
            <w:r w:rsidR="007B37E6" w:rsidRPr="007B37E6">
              <w:rPr>
                <w:b w:val="0"/>
              </w:rPr>
              <w:t xml:space="preserve"> 80 </w:t>
            </w:r>
            <w:proofErr w:type="spellStart"/>
            <w:r w:rsidR="007B37E6" w:rsidRPr="007B37E6">
              <w:rPr>
                <w:b w:val="0"/>
              </w:rPr>
              <w:t>μs</w:t>
            </w:r>
            <w:proofErr w:type="spellEnd"/>
            <w:r w:rsidR="007B37E6" w:rsidRPr="007B37E6">
              <w:rPr>
                <w:b w:val="0"/>
              </w:rPr>
              <w:t xml:space="preserve">, blue </w:t>
            </w:r>
            <w:r w:rsidR="007D6032">
              <w:rPr>
                <w:b w:val="0"/>
              </w:rPr>
              <w:t>≈</w:t>
            </w:r>
            <w:r w:rsidR="007B37E6" w:rsidRPr="007B37E6">
              <w:rPr>
                <w:b w:val="0"/>
              </w:rPr>
              <w:t xml:space="preserve"> 20 </w:t>
            </w:r>
            <w:proofErr w:type="spellStart"/>
            <w:r w:rsidR="007B37E6" w:rsidRPr="007B37E6">
              <w:rPr>
                <w:b w:val="0"/>
              </w:rPr>
              <w:t>μs</w:t>
            </w:r>
            <w:proofErr w:type="spellEnd"/>
            <w:r w:rsidR="007B37E6" w:rsidRPr="007B37E6">
              <w:rPr>
                <w:b w:val="0"/>
              </w:rPr>
              <w:t>.) Record time constants. ( variable: tau, Main Tab)</w:t>
            </w:r>
          </w:p>
        </w:tc>
      </w:tr>
      <w:tr w:rsidR="00912B48" w14:paraId="55BB32D3" w14:textId="77777777" w:rsidTr="001642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18B34DC1" w14:textId="31BA9418" w:rsidR="00912B48" w:rsidRDefault="00912B48">
            <w:pPr>
              <w:rPr>
                <w:bCs w:val="0"/>
              </w:rPr>
            </w:pPr>
            <w:r>
              <w:rPr>
                <w:bCs w:val="0"/>
              </w:rPr>
              <w:t xml:space="preserve">1: </w:t>
            </w:r>
            <w:r w:rsidR="00013CC8">
              <w:rPr>
                <w:bCs w:val="0"/>
              </w:rPr>
              <w:t>denude</w:t>
            </w:r>
          </w:p>
          <w:p w14:paraId="31FB2089" w14:textId="77777777" w:rsidR="00013CC8" w:rsidRPr="00912B48" w:rsidRDefault="00013CC8">
            <w:pPr>
              <w:rPr>
                <w:bCs w:val="0"/>
              </w:rPr>
            </w:pPr>
          </w:p>
        </w:tc>
        <w:tc>
          <w:tcPr>
            <w:tcW w:w="1197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0A1C00F0" w14:textId="5DD03249" w:rsidR="00912B48" w:rsidRPr="00912B48" w:rsidRDefault="00912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2:</w:t>
            </w:r>
            <w:r w:rsidR="00013CC8">
              <w:rPr>
                <w:b/>
                <w:bCs/>
              </w:rPr>
              <w:t xml:space="preserve"> denude</w:t>
            </w:r>
          </w:p>
        </w:tc>
        <w:tc>
          <w:tcPr>
            <w:tcW w:w="1197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6F5CB081" w14:textId="172604FF" w:rsidR="00912B48" w:rsidRPr="00912B48" w:rsidRDefault="00912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3:</w:t>
            </w:r>
            <w:r w:rsidR="00013CC8">
              <w:rPr>
                <w:b/>
                <w:bCs/>
              </w:rPr>
              <w:t xml:space="preserve"> gas</w:t>
            </w:r>
          </w:p>
        </w:tc>
        <w:tc>
          <w:tcPr>
            <w:tcW w:w="1197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51EC4357" w14:textId="289A6263" w:rsidR="00912B48" w:rsidRPr="00912B48" w:rsidRDefault="00912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4:</w:t>
            </w:r>
            <w:r w:rsidR="00013CC8">
              <w:rPr>
                <w:b/>
                <w:bCs/>
              </w:rPr>
              <w:t xml:space="preserve"> dry</w:t>
            </w:r>
          </w:p>
        </w:tc>
        <w:tc>
          <w:tcPr>
            <w:tcW w:w="1197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6FE051D2" w14:textId="45BD28D6" w:rsidR="00912B48" w:rsidRPr="00912B48" w:rsidRDefault="00912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5:</w:t>
            </w:r>
            <w:r w:rsidR="00013CC8">
              <w:rPr>
                <w:b/>
                <w:bCs/>
              </w:rPr>
              <w:t xml:space="preserve"> dry</w:t>
            </w:r>
          </w:p>
        </w:tc>
        <w:tc>
          <w:tcPr>
            <w:tcW w:w="1197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0BAFD0BD" w14:textId="04D46E6A" w:rsidR="00912B48" w:rsidRPr="00912B48" w:rsidRDefault="00912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6:</w:t>
            </w:r>
            <w:r w:rsidR="00013CC8">
              <w:rPr>
                <w:b/>
                <w:bCs/>
              </w:rPr>
              <w:t xml:space="preserve"> dry</w:t>
            </w:r>
          </w:p>
        </w:tc>
        <w:tc>
          <w:tcPr>
            <w:tcW w:w="1197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72E7A86A" w14:textId="649C95B9" w:rsidR="00912B48" w:rsidRPr="00912B48" w:rsidRDefault="00912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7:</w:t>
            </w:r>
            <w:r w:rsidR="00013CC8">
              <w:rPr>
                <w:b/>
              </w:rPr>
              <w:t xml:space="preserve"> med RG</w:t>
            </w:r>
          </w:p>
        </w:tc>
        <w:tc>
          <w:tcPr>
            <w:tcW w:w="1197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3C34EED5" w14:textId="6628C368" w:rsidR="00912B48" w:rsidRDefault="00912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8:</w:t>
            </w:r>
            <w:r w:rsidR="00013CC8">
              <w:rPr>
                <w:b/>
              </w:rPr>
              <w:t xml:space="preserve"> hi RH</w:t>
            </w:r>
          </w:p>
        </w:tc>
      </w:tr>
      <w:tr w:rsidR="007B37E6" w14:paraId="68881016" w14:textId="77777777" w:rsidTr="00295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0999B381" w14:textId="2722023C" w:rsidR="007B37E6" w:rsidRPr="00912B48" w:rsidRDefault="00912B48" w:rsidP="00C318F1">
            <w:pPr>
              <w:rPr>
                <w:b w:val="0"/>
              </w:rPr>
            </w:pPr>
            <w:r w:rsidRPr="00912B48">
              <w:rPr>
                <w:b w:val="0"/>
              </w:rPr>
              <w:t xml:space="preserve">If CRDS traces are not being fit properly, wait a few minutes and go to CRD controls panel and set the </w:t>
            </w:r>
            <w:r w:rsidR="00C318F1">
              <w:rPr>
                <w:b w:val="0"/>
              </w:rPr>
              <w:t>laser</w:t>
            </w:r>
            <w:r w:rsidRPr="00912B48">
              <w:rPr>
                <w:b w:val="0"/>
              </w:rPr>
              <w:t xml:space="preserve"> duty cycle to 40, then reset it to 45. Repeat this procedure until things start to work properly.</w:t>
            </w:r>
          </w:p>
        </w:tc>
      </w:tr>
      <w:tr w:rsidR="007B37E6" w14:paraId="4FA4F617" w14:textId="77777777" w:rsidTr="001642F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46DE0CFC" w14:textId="0E2BBA15" w:rsidR="007B37E6" w:rsidRPr="00912B48" w:rsidRDefault="005D3FB7" w:rsidP="00295C2F">
            <w:pPr>
              <w:rPr>
                <w:b w:val="0"/>
              </w:rPr>
            </w:pPr>
            <w:sdt>
              <w:sdtPr>
                <w:id w:val="-931658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2B48" w:rsidRPr="00912B48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912B48" w:rsidRPr="00912B48">
              <w:rPr>
                <w:b w:val="0"/>
              </w:rPr>
              <w:t xml:space="preserve"> After lasers have been on for &gt; 10 min. Check that PAS laser power is consistent </w:t>
            </w:r>
            <w:r w:rsidR="00295C2F">
              <w:rPr>
                <w:b w:val="0"/>
              </w:rPr>
              <w:t xml:space="preserve">with </w:t>
            </w:r>
            <w:r w:rsidR="00912B48" w:rsidRPr="00912B48">
              <w:rPr>
                <w:b w:val="0"/>
              </w:rPr>
              <w:t xml:space="preserve">previous days. </w:t>
            </w:r>
            <w:r w:rsidR="00912B48">
              <w:rPr>
                <w:b w:val="0"/>
              </w:rPr>
              <w:t xml:space="preserve"> Record </w:t>
            </w:r>
            <w:r w:rsidR="00295C2F">
              <w:rPr>
                <w:b w:val="0"/>
              </w:rPr>
              <w:t>laser power</w:t>
            </w:r>
            <w:r w:rsidR="00912B48">
              <w:rPr>
                <w:b w:val="0"/>
              </w:rPr>
              <w:t xml:space="preserve"> level (</w:t>
            </w:r>
            <w:r w:rsidR="00B42BCB">
              <w:rPr>
                <w:b w:val="0"/>
              </w:rPr>
              <w:t>H</w:t>
            </w:r>
            <w:r w:rsidR="007D6032">
              <w:rPr>
                <w:b w:val="0"/>
              </w:rPr>
              <w:t xml:space="preserve">ousekeeping </w:t>
            </w:r>
            <w:r w:rsidR="00B42BCB">
              <w:rPr>
                <w:b w:val="0"/>
              </w:rPr>
              <w:t>T</w:t>
            </w:r>
            <w:r w:rsidR="007D6032">
              <w:rPr>
                <w:b w:val="0"/>
              </w:rPr>
              <w:t xml:space="preserve">ab, lower graph, enable all channels, </w:t>
            </w:r>
            <w:r w:rsidR="00912B48">
              <w:rPr>
                <w:b w:val="0"/>
              </w:rPr>
              <w:t>laser RMS):</w:t>
            </w:r>
          </w:p>
        </w:tc>
      </w:tr>
      <w:tr w:rsidR="00912B48" w14:paraId="4A6DCC1E" w14:textId="77777777" w:rsidTr="00164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0681A255" w14:textId="77777777" w:rsidR="00912B48" w:rsidRPr="00912B48" w:rsidRDefault="00912B48">
            <w:pPr>
              <w:rPr>
                <w:bCs w:val="0"/>
              </w:rPr>
            </w:pPr>
            <w:r>
              <w:rPr>
                <w:bCs w:val="0"/>
              </w:rPr>
              <w:t>1:</w:t>
            </w:r>
          </w:p>
        </w:tc>
        <w:tc>
          <w:tcPr>
            <w:tcW w:w="1915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363D3F6B" w14:textId="77777777" w:rsidR="00912B48" w:rsidRPr="00912B48" w:rsidRDefault="00912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2:</w:t>
            </w:r>
          </w:p>
        </w:tc>
        <w:tc>
          <w:tcPr>
            <w:tcW w:w="1915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66B6A99C" w14:textId="77777777" w:rsidR="00912B48" w:rsidRPr="00912B48" w:rsidRDefault="00912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3:</w:t>
            </w:r>
          </w:p>
        </w:tc>
        <w:tc>
          <w:tcPr>
            <w:tcW w:w="1915" w:type="dxa"/>
            <w:gridSpan w:val="5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0895B94A" w14:textId="77777777" w:rsidR="00912B48" w:rsidRPr="00912B48" w:rsidRDefault="00912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4:</w:t>
            </w:r>
          </w:p>
        </w:tc>
        <w:tc>
          <w:tcPr>
            <w:tcW w:w="1916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72F209C5" w14:textId="77777777" w:rsidR="00912B48" w:rsidRPr="00912B48" w:rsidRDefault="00912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5:</w:t>
            </w:r>
          </w:p>
        </w:tc>
      </w:tr>
      <w:tr w:rsidR="00013CC8" w14:paraId="0C4A6034" w14:textId="77777777" w:rsidTr="00295C2F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61DA3C5B" w14:textId="5127298F" w:rsidR="00013CC8" w:rsidRDefault="005D3FB7" w:rsidP="00295C2F">
            <w:pPr>
              <w:rPr>
                <w:b w:val="0"/>
              </w:rPr>
            </w:pPr>
            <w:sdt>
              <w:sdtPr>
                <w:id w:val="-2108340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3CC8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013CC8" w:rsidRPr="007F0098">
              <w:t xml:space="preserve"> </w:t>
            </w:r>
            <w:r w:rsidR="00013CC8">
              <w:rPr>
                <w:b w:val="0"/>
              </w:rPr>
              <w:t xml:space="preserve">Sync computer time with aircraft time (green display mid-plane).  </w:t>
            </w:r>
            <w:r w:rsidR="00295C2F">
              <w:rPr>
                <w:b w:val="0"/>
              </w:rPr>
              <w:t>Then s</w:t>
            </w:r>
            <w:r w:rsidR="00013CC8">
              <w:rPr>
                <w:b w:val="0"/>
              </w:rPr>
              <w:t xml:space="preserve">ync host time with computer time: select “CRDS-PAS” from the pull-down menu on the Housekeeping tab (bottom right) and then click “sync time” button. </w:t>
            </w:r>
          </w:p>
        </w:tc>
      </w:tr>
      <w:tr w:rsidR="00646912" w14:paraId="37AD8474" w14:textId="77777777" w:rsidTr="00210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713C76FC" w14:textId="153469E2" w:rsidR="00646912" w:rsidRPr="00912B48" w:rsidRDefault="00646912" w:rsidP="00C9127B">
            <w:r>
              <w:rPr>
                <w:color w:val="FFFFFF" w:themeColor="background1"/>
              </w:rPr>
              <w:t xml:space="preserve">PAS </w:t>
            </w:r>
            <w:ins w:id="0" w:author="Matt Richardson" w:date="2013-06-28T16:35:00Z">
              <w:r w:rsidR="00C9127B">
                <w:rPr>
                  <w:color w:val="FFFFFF" w:themeColor="background1"/>
                </w:rPr>
                <w:t xml:space="preserve">Pressure </w:t>
              </w:r>
            </w:ins>
            <w:r>
              <w:rPr>
                <w:color w:val="FFFFFF" w:themeColor="background1"/>
              </w:rPr>
              <w:t>Calibrations</w:t>
            </w:r>
            <w:del w:id="1" w:author="Matt Richardson" w:date="2013-06-28T16:35:00Z">
              <w:r w:rsidDel="00C9127B">
                <w:rPr>
                  <w:color w:val="FFFFFF" w:themeColor="background1"/>
                </w:rPr>
                <w:delText xml:space="preserve"> –Integrated Area as a Function of Pressure</w:delText>
              </w:r>
              <w:r w:rsidR="00013CC8" w:rsidDel="00C9127B">
                <w:rPr>
                  <w:color w:val="FFFFFF" w:themeColor="background1"/>
                </w:rPr>
                <w:delText xml:space="preserve"> </w:delText>
              </w:r>
              <w:r w:rsidR="00013CC8" w:rsidRPr="00181D94" w:rsidDel="00C9127B">
                <w:rPr>
                  <w:color w:val="FFFFFF" w:themeColor="background1"/>
                </w:rPr>
                <w:delText>(</w:delText>
              </w:r>
              <w:r w:rsidR="00013CC8" w:rsidRPr="001C3D94" w:rsidDel="00C9127B">
                <w:rPr>
                  <w:color w:val="FFFFFF" w:themeColor="background1"/>
                  <w:u w:val="single"/>
                </w:rPr>
                <w:delText>SPEAKER OFF</w:delText>
              </w:r>
              <w:r w:rsidR="00013CC8" w:rsidRPr="00181D94" w:rsidDel="00C9127B">
                <w:rPr>
                  <w:color w:val="FFFFFF" w:themeColor="background1"/>
                </w:rPr>
                <w:delText>)</w:delText>
              </w:r>
            </w:del>
          </w:p>
        </w:tc>
      </w:tr>
      <w:tr w:rsidR="00295C2F" w:rsidDel="00C9127B" w14:paraId="26E2033C" w14:textId="7A7EA43A" w:rsidTr="00295C2F">
        <w:trPr>
          <w:trHeight w:val="360"/>
          <w:del w:id="2" w:author="Matt Richardson" w:date="2013-06-28T16:3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328B58FF" w14:textId="7D713156" w:rsidR="00295C2F" w:rsidRPr="00295C2F" w:rsidDel="00C9127B" w:rsidRDefault="00295C2F" w:rsidP="001C3D94">
            <w:pPr>
              <w:rPr>
                <w:del w:id="3" w:author="Matt Richardson" w:date="2013-06-28T16:35:00Z"/>
              </w:rPr>
            </w:pPr>
            <w:del w:id="4" w:author="Matt Richardson" w:date="2013-06-28T16:35:00Z">
              <w:r w:rsidDel="00C9127B">
                <w:delText xml:space="preserve">Note that the PAS integrated area cal should only be done after temps are stable </w:delText>
              </w:r>
              <w:r w:rsidR="001C3D94" w:rsidDel="00C9127B">
                <w:delText>±</w:delText>
              </w:r>
              <w:r w:rsidDel="00C9127B">
                <w:delText>0.2˚C.</w:delText>
              </w:r>
            </w:del>
          </w:p>
        </w:tc>
      </w:tr>
      <w:tr w:rsidR="00646912" w14:paraId="3E479160" w14:textId="77777777" w:rsidTr="00210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16BF26FE" w14:textId="7D04773A" w:rsidR="00646912" w:rsidRPr="00295C2F" w:rsidRDefault="005D3FB7" w:rsidP="001C3D94">
            <w:sdt>
              <w:sdtPr>
                <w:id w:val="17815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6912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646912">
              <w:t xml:space="preserve"> </w:t>
            </w:r>
            <w:r w:rsidR="00646912" w:rsidRPr="009B0F3D">
              <w:rPr>
                <w:b w:val="0"/>
              </w:rPr>
              <w:t xml:space="preserve">Check that the PAS cells </w:t>
            </w:r>
            <w:r w:rsidR="001C3D94">
              <w:rPr>
                <w:b w:val="0"/>
              </w:rPr>
              <w:t>and thermistor cell</w:t>
            </w:r>
            <w:r w:rsidR="001C3D94" w:rsidRPr="009B0F3D">
              <w:rPr>
                <w:b w:val="0"/>
              </w:rPr>
              <w:t xml:space="preserve"> </w:t>
            </w:r>
            <w:r w:rsidR="001C3D94">
              <w:rPr>
                <w:b w:val="0"/>
              </w:rPr>
              <w:t xml:space="preserve">(not TEC) </w:t>
            </w:r>
            <w:r w:rsidR="00646912" w:rsidRPr="009B0F3D">
              <w:rPr>
                <w:b w:val="0"/>
              </w:rPr>
              <w:t xml:space="preserve">are at their temperature </w:t>
            </w:r>
            <w:proofErr w:type="spellStart"/>
            <w:r w:rsidR="00646912" w:rsidRPr="009B0F3D">
              <w:rPr>
                <w:b w:val="0"/>
              </w:rPr>
              <w:t>setpoints</w:t>
            </w:r>
            <w:proofErr w:type="spellEnd"/>
            <w:r w:rsidR="00646912" w:rsidRPr="009B0F3D">
              <w:rPr>
                <w:b w:val="0"/>
              </w:rPr>
              <w:t>.</w:t>
            </w:r>
            <w:r w:rsidR="00295C2F">
              <w:rPr>
                <w:b w:val="0"/>
              </w:rPr>
              <w:t xml:space="preserve">  </w:t>
            </w:r>
          </w:p>
        </w:tc>
      </w:tr>
      <w:tr w:rsidR="00646912" w:rsidDel="00C9127B" w14:paraId="3B42579A" w14:textId="1A551AA2" w:rsidTr="00210962">
        <w:trPr>
          <w:trHeight w:val="323"/>
          <w:del w:id="5" w:author="Matt Richardson" w:date="2013-06-28T16:3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08338357" w14:textId="2C2ECC01" w:rsidR="00646912" w:rsidRPr="00013CC8" w:rsidDel="00C9127B" w:rsidRDefault="005D3FB7" w:rsidP="00EE3119">
            <w:pPr>
              <w:rPr>
                <w:del w:id="6" w:author="Matt Richardson" w:date="2013-06-28T16:36:00Z"/>
                <w:b w:val="0"/>
              </w:rPr>
            </w:pPr>
            <w:customXmlDelRangeStart w:id="7" w:author="Matt Richardson" w:date="2013-06-28T16:36:00Z"/>
            <w:sdt>
              <w:sdtPr>
                <w:id w:val="-1542818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customXmlDelRangeEnd w:id="7"/>
                <w:del w:id="8" w:author="Matt Richardson" w:date="2013-06-28T16:36:00Z">
                  <w:r w:rsidR="00646912" w:rsidDel="00C9127B">
                    <w:rPr>
                      <w:rFonts w:ascii="MS Gothic" w:eastAsia="MS Gothic" w:hAnsi="MS Gothic" w:hint="eastAsia"/>
                      <w:b w:val="0"/>
                    </w:rPr>
                    <w:delText>☐</w:delText>
                  </w:r>
                </w:del>
                <w:customXmlDelRangeStart w:id="9" w:author="Matt Richardson" w:date="2013-06-28T16:36:00Z"/>
              </w:sdtContent>
            </w:sdt>
            <w:customXmlDelRangeEnd w:id="9"/>
            <w:del w:id="10" w:author="Matt Richardson" w:date="2013-06-28T16:36:00Z">
              <w:r w:rsidR="00646912" w:rsidDel="00C9127B">
                <w:delText xml:space="preserve"> </w:delText>
              </w:r>
              <w:r w:rsidR="001C3D94" w:rsidRPr="009B0F3D" w:rsidDel="00C9127B">
                <w:rPr>
                  <w:b w:val="0"/>
                </w:rPr>
                <w:delText xml:space="preserve">Check that </w:delText>
              </w:r>
              <w:r w:rsidR="00EE3119" w:rsidDel="00C9127B">
                <w:rPr>
                  <w:b w:val="0"/>
                </w:rPr>
                <w:delText xml:space="preserve">filter </w:delText>
              </w:r>
              <w:r w:rsidR="00646912" w:rsidDel="00C9127B">
                <w:rPr>
                  <w:b w:val="0"/>
                </w:rPr>
                <w:delText>and speaker cycle</w:delText>
              </w:r>
              <w:r w:rsidR="00EE3119" w:rsidDel="00C9127B">
                <w:rPr>
                  <w:b w:val="0"/>
                </w:rPr>
                <w:delText>s</w:delText>
              </w:r>
              <w:r w:rsidR="00646912" w:rsidDel="00C9127B">
                <w:rPr>
                  <w:b w:val="0"/>
                </w:rPr>
                <w:delText xml:space="preserve"> </w:delText>
              </w:r>
              <w:r w:rsidR="00EE3119" w:rsidDel="00C9127B">
                <w:rPr>
                  <w:b w:val="0"/>
                </w:rPr>
                <w:delText>are set to</w:delText>
              </w:r>
              <w:r w:rsidR="00646912" w:rsidDel="00C9127B">
                <w:rPr>
                  <w:b w:val="0"/>
                </w:rPr>
                <w:delText xml:space="preserve"> manual</w:delText>
              </w:r>
              <w:r w:rsidR="00013CC8" w:rsidDel="00C9127B">
                <w:rPr>
                  <w:b w:val="0"/>
                </w:rPr>
                <w:delText>; see Operate menu (should be unchecked).</w:delText>
              </w:r>
            </w:del>
          </w:p>
        </w:tc>
      </w:tr>
      <w:tr w:rsidR="00646912" w14:paraId="38948339" w14:textId="77777777" w:rsidTr="00210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7B279538" w14:textId="703D628D" w:rsidR="00C258A5" w:rsidRDefault="005D3FB7" w:rsidP="001C3D94">
            <w:pPr>
              <w:rPr>
                <w:b w:val="0"/>
              </w:rPr>
            </w:pPr>
            <w:sdt>
              <w:sdtPr>
                <w:id w:val="-476300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6912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646912">
              <w:t xml:space="preserve"> </w:t>
            </w:r>
            <w:r w:rsidR="001C3D94">
              <w:rPr>
                <w:b w:val="0"/>
              </w:rPr>
              <w:t>Open cabin air valve (B) and c</w:t>
            </w:r>
            <w:r w:rsidR="00646912">
              <w:rPr>
                <w:b w:val="0"/>
              </w:rPr>
              <w:t>lose LTI valve (A).</w:t>
            </w:r>
          </w:p>
        </w:tc>
      </w:tr>
      <w:tr w:rsidR="00C258A5" w14:paraId="67EE2B71" w14:textId="77777777" w:rsidTr="002109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3A72FA03" w14:textId="03179735" w:rsidR="00C258A5" w:rsidRDefault="005D3FB7" w:rsidP="00C9127B">
            <w:pPr>
              <w:pPrChange w:id="11" w:author="Matt Richardson" w:date="2013-06-28T16:37:00Z">
                <w:pPr/>
              </w:pPrChange>
            </w:pPr>
            <w:sdt>
              <w:sdtPr>
                <w:id w:val="-90399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58A5" w:rsidRPr="00EF3FD9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C258A5" w:rsidRPr="00EF3FD9">
              <w:t xml:space="preserve"> </w:t>
            </w:r>
            <w:del w:id="12" w:author="Matt Richardson" w:date="2013-06-28T16:37:00Z">
              <w:r w:rsidR="00C258A5" w:rsidDel="00C9127B">
                <w:rPr>
                  <w:b w:val="0"/>
                </w:rPr>
                <w:delText xml:space="preserve">Confirm the speaker is </w:delText>
              </w:r>
              <w:r w:rsidR="00C258A5" w:rsidRPr="00013CC8" w:rsidDel="00C9127B">
                <w:delText>OFF</w:delText>
              </w:r>
              <w:r w:rsidR="00013CC8" w:rsidDel="00C9127B">
                <w:rPr>
                  <w:b w:val="0"/>
                </w:rPr>
                <w:delText xml:space="preserve">. (PAS Signals tab; </w:delText>
              </w:r>
              <w:r w:rsidR="00C258A5" w:rsidDel="00C9127B">
                <w:rPr>
                  <w:b w:val="0"/>
                </w:rPr>
                <w:delText>toggle on PAS Controls tab)</w:delText>
              </w:r>
            </w:del>
            <w:ins w:id="13" w:author="Matt Richardson" w:date="2013-06-28T16:37:00Z">
              <w:r w:rsidR="00C9127B">
                <w:rPr>
                  <w:b w:val="0"/>
                </w:rPr>
                <w:t>On “Pressure</w:t>
              </w:r>
            </w:ins>
            <w:ins w:id="14" w:author="Matt Richardson" w:date="2013-06-28T16:38:00Z">
              <w:r w:rsidR="00C9127B">
                <w:rPr>
                  <w:b w:val="0"/>
                </w:rPr>
                <w:t>”, check boxes to indicate that the above two criteria have been met (this will enable the Run button).</w:t>
              </w:r>
            </w:ins>
          </w:p>
        </w:tc>
      </w:tr>
      <w:tr w:rsidR="00C9127B" w14:paraId="6E1D8B25" w14:textId="77777777" w:rsidTr="00DF3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ins w:id="15" w:author="Matt Richardson" w:date="2013-06-28T16:3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5A0788F2" w14:textId="033358B4" w:rsidR="00C9127B" w:rsidRPr="00C9127B" w:rsidRDefault="00C9127B" w:rsidP="00210962">
            <w:pPr>
              <w:rPr>
                <w:ins w:id="16" w:author="Matt Richardson" w:date="2013-06-28T16:38:00Z"/>
                <w:b w:val="0"/>
                <w:rPrChange w:id="17" w:author="Matt Richardson" w:date="2013-06-28T16:39:00Z">
                  <w:rPr>
                    <w:ins w:id="18" w:author="Matt Richardson" w:date="2013-06-28T16:38:00Z"/>
                    <w:b w:val="0"/>
                  </w:rPr>
                </w:rPrChange>
              </w:rPr>
            </w:pPr>
            <w:customXmlInsRangeStart w:id="19" w:author="Matt Richardson" w:date="2013-06-28T16:39:00Z"/>
            <w:sdt>
              <w:sdtPr>
                <w:id w:val="1409802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customXmlInsRangeEnd w:id="19"/>
                <w:ins w:id="20" w:author="Matt Richardson" w:date="2013-06-28T16:39:00Z">
                  <w:r w:rsidRPr="00EF3FD9">
                    <w:rPr>
                      <w:rFonts w:ascii="MS Gothic" w:eastAsia="MS Gothic" w:hAnsi="MS Gothic" w:hint="eastAsia"/>
                      <w:b w:val="0"/>
                    </w:rPr>
                    <w:t>☐</w:t>
                  </w:r>
                </w:ins>
                <w:customXmlInsRangeStart w:id="21" w:author="Matt Richardson" w:date="2013-06-28T16:39:00Z"/>
              </w:sdtContent>
            </w:sdt>
            <w:customXmlInsRangeEnd w:id="21"/>
            <w:ins w:id="22" w:author="Matt Richardson" w:date="2013-06-28T16:39:00Z">
              <w:r>
                <w:rPr>
                  <w:b w:val="0"/>
                </w:rPr>
                <w:t>Verify that “Dwell Time” is 90.</w:t>
              </w:r>
            </w:ins>
          </w:p>
        </w:tc>
      </w:tr>
      <w:tr w:rsidR="00C9127B" w14:paraId="7D4E39E7" w14:textId="77777777" w:rsidTr="00DF35A7">
        <w:trPr>
          <w:trHeight w:val="360"/>
          <w:ins w:id="23" w:author="Matt Richardson" w:date="2013-06-28T16:3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6CF7E662" w14:textId="3F3FAE8B" w:rsidR="00C9127B" w:rsidRDefault="00C9127B" w:rsidP="00210962">
            <w:pPr>
              <w:rPr>
                <w:ins w:id="24" w:author="Matt Richardson" w:date="2013-06-28T16:39:00Z"/>
              </w:rPr>
            </w:pPr>
            <w:customXmlInsRangeStart w:id="25" w:author="Matt Richardson" w:date="2013-06-28T16:40:00Z"/>
            <w:sdt>
              <w:sdtPr>
                <w:id w:val="-1994333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customXmlInsRangeEnd w:id="25"/>
                <w:ins w:id="26" w:author="Matt Richardson" w:date="2013-06-28T16:40:00Z">
                  <w:r w:rsidRPr="00EF3FD9">
                    <w:rPr>
                      <w:rFonts w:ascii="MS Gothic" w:eastAsia="MS Gothic" w:hAnsi="MS Gothic" w:hint="eastAsia"/>
                      <w:b w:val="0"/>
                    </w:rPr>
                    <w:t>☐</w:t>
                  </w:r>
                </w:ins>
                <w:customXmlInsRangeStart w:id="27" w:author="Matt Richardson" w:date="2013-06-28T16:40:00Z"/>
              </w:sdtContent>
            </w:sdt>
            <w:customXmlInsRangeEnd w:id="27"/>
            <w:ins w:id="28" w:author="Matt Richardson" w:date="2013-06-28T16:40:00Z">
              <w:r w:rsidRPr="00C9127B">
                <w:rPr>
                  <w:b w:val="0"/>
                  <w:rPrChange w:id="29" w:author="Matt Richardson" w:date="2013-06-28T16:40:00Z">
                    <w:rPr/>
                  </w:rPrChange>
                </w:rPr>
                <w:t>Verify that “</w:t>
              </w:r>
              <w:proofErr w:type="spellStart"/>
              <w:r w:rsidRPr="00C9127B">
                <w:rPr>
                  <w:b w:val="0"/>
                  <w:rPrChange w:id="30" w:author="Matt Richardson" w:date="2013-06-28T16:40:00Z">
                    <w:rPr/>
                  </w:rPrChange>
                </w:rPr>
                <w:t>Num</w:t>
              </w:r>
              <w:proofErr w:type="spellEnd"/>
              <w:r w:rsidRPr="00C9127B">
                <w:rPr>
                  <w:b w:val="0"/>
                  <w:rPrChange w:id="31" w:author="Matt Richardson" w:date="2013-06-28T16:40:00Z">
                    <w:rPr/>
                  </w:rPrChange>
                </w:rPr>
                <w:t xml:space="preserve"> of Steps” is 5.</w:t>
              </w:r>
            </w:ins>
          </w:p>
        </w:tc>
      </w:tr>
      <w:tr w:rsidR="00C9127B" w14:paraId="17A0BD76" w14:textId="77777777" w:rsidTr="00DF3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ins w:id="32" w:author="Matt Richardson" w:date="2013-06-28T16:4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744F0C88" w14:textId="376131EF" w:rsidR="00C9127B" w:rsidRPr="00C9127B" w:rsidRDefault="00C9127B" w:rsidP="00210962">
            <w:pPr>
              <w:rPr>
                <w:ins w:id="33" w:author="Matt Richardson" w:date="2013-06-28T16:40:00Z"/>
                <w:b w:val="0"/>
                <w:rPrChange w:id="34" w:author="Matt Richardson" w:date="2013-06-28T16:40:00Z">
                  <w:rPr>
                    <w:ins w:id="35" w:author="Matt Richardson" w:date="2013-06-28T16:40:00Z"/>
                  </w:rPr>
                </w:rPrChange>
              </w:rPr>
            </w:pPr>
            <w:customXmlInsRangeStart w:id="36" w:author="Matt Richardson" w:date="2013-06-28T16:40:00Z"/>
            <w:sdt>
              <w:sdtPr>
                <w:id w:val="4216862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customXmlInsRangeEnd w:id="36"/>
                <w:ins w:id="37" w:author="Matt Richardson" w:date="2013-06-28T16:40:00Z">
                  <w:r w:rsidRPr="00EF3FD9">
                    <w:rPr>
                      <w:rFonts w:ascii="MS Gothic" w:eastAsia="MS Gothic" w:hAnsi="MS Gothic" w:hint="eastAsia"/>
                      <w:b w:val="0"/>
                    </w:rPr>
                    <w:t>☐</w:t>
                  </w:r>
                </w:ins>
                <w:customXmlInsRangeStart w:id="38" w:author="Matt Richardson" w:date="2013-06-28T16:40:00Z"/>
              </w:sdtContent>
            </w:sdt>
            <w:customXmlInsRangeEnd w:id="38"/>
            <w:ins w:id="39" w:author="Matt Richardson" w:date="2013-06-28T16:41:00Z">
              <w:r>
                <w:rPr>
                  <w:b w:val="0"/>
                </w:rPr>
                <w:t>Set “Initial Pressure Source” to “Use Measured P”</w:t>
              </w:r>
            </w:ins>
          </w:p>
        </w:tc>
      </w:tr>
      <w:tr w:rsidR="00C9127B" w14:paraId="24979160" w14:textId="77777777" w:rsidTr="00DF35A7">
        <w:trPr>
          <w:trHeight w:val="360"/>
          <w:ins w:id="40" w:author="Matt Richardson" w:date="2013-06-28T16:4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7DE06535" w14:textId="76D31BEC" w:rsidR="00C9127B" w:rsidRPr="00C9127B" w:rsidRDefault="00C9127B" w:rsidP="00210962">
            <w:pPr>
              <w:rPr>
                <w:ins w:id="41" w:author="Matt Richardson" w:date="2013-06-28T16:41:00Z"/>
                <w:b w:val="0"/>
                <w:rPrChange w:id="42" w:author="Matt Richardson" w:date="2013-06-28T16:41:00Z">
                  <w:rPr>
                    <w:ins w:id="43" w:author="Matt Richardson" w:date="2013-06-28T16:41:00Z"/>
                  </w:rPr>
                </w:rPrChange>
              </w:rPr>
            </w:pPr>
            <w:customXmlInsRangeStart w:id="44" w:author="Matt Richardson" w:date="2013-06-28T16:41:00Z"/>
            <w:sdt>
              <w:sdtPr>
                <w:id w:val="-8828623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customXmlInsRangeEnd w:id="44"/>
                <w:ins w:id="45" w:author="Matt Richardson" w:date="2013-06-28T16:41:00Z">
                  <w:r w:rsidRPr="00EF3FD9">
                    <w:rPr>
                      <w:rFonts w:ascii="MS Gothic" w:eastAsia="MS Gothic" w:hAnsi="MS Gothic" w:hint="eastAsia"/>
                      <w:b w:val="0"/>
                    </w:rPr>
                    <w:t>☐</w:t>
                  </w:r>
                </w:ins>
                <w:customXmlInsRangeStart w:id="46" w:author="Matt Richardson" w:date="2013-06-28T16:41:00Z"/>
              </w:sdtContent>
            </w:sdt>
            <w:customXmlInsRangeEnd w:id="46"/>
            <w:ins w:id="47" w:author="Matt Richardson" w:date="2013-06-28T16:41:00Z">
              <w:r>
                <w:rPr>
                  <w:b w:val="0"/>
                </w:rPr>
                <w:t xml:space="preserve">Set the “Final” value in </w:t>
              </w:r>
            </w:ins>
            <w:ins w:id="48" w:author="Matt Richardson" w:date="2013-06-28T16:42:00Z">
              <w:r>
                <w:rPr>
                  <w:b w:val="0"/>
                </w:rPr>
                <w:t>the “Pressure (</w:t>
              </w:r>
              <w:proofErr w:type="spellStart"/>
              <w:r>
                <w:rPr>
                  <w:b w:val="0"/>
                </w:rPr>
                <w:t>mb</w:t>
              </w:r>
              <w:proofErr w:type="spellEnd"/>
              <w:r>
                <w:rPr>
                  <w:b w:val="0"/>
                </w:rPr>
                <w:t>)” box to 400.</w:t>
              </w:r>
            </w:ins>
          </w:p>
        </w:tc>
      </w:tr>
      <w:tr w:rsidR="00646912" w14:paraId="358F810D" w14:textId="77777777" w:rsidTr="00210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gridSpan w:val="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347B018B" w14:textId="2E7EE786" w:rsidR="00646912" w:rsidRDefault="005D3FB7" w:rsidP="00C9127B">
            <w:pPr>
              <w:rPr>
                <w:bCs w:val="0"/>
              </w:rPr>
              <w:pPrChange w:id="49" w:author="Matt Richardson" w:date="2013-06-28T16:42:00Z">
                <w:pPr/>
              </w:pPrChange>
            </w:pPr>
            <w:sdt>
              <w:sdtPr>
                <w:id w:val="11972744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6912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646912">
              <w:t xml:space="preserve"> </w:t>
            </w:r>
            <w:del w:id="50" w:author="Matt Richardson" w:date="2013-06-28T16:42:00Z">
              <w:r w:rsidR="00646912" w:rsidRPr="009B0F3D" w:rsidDel="00C9127B">
                <w:rPr>
                  <w:b w:val="0"/>
                </w:rPr>
                <w:delText>Collect 20 sec. of background data.</w:delText>
              </w:r>
            </w:del>
            <w:ins w:id="51" w:author="Matt Richardson" w:date="2013-06-28T16:42:00Z">
              <w:r w:rsidR="00C9127B">
                <w:rPr>
                  <w:b w:val="0"/>
                </w:rPr>
                <w:t>Hit the run button (currently displaying Off)</w:t>
              </w:r>
            </w:ins>
          </w:p>
        </w:tc>
        <w:tc>
          <w:tcPr>
            <w:tcW w:w="4788" w:type="dxa"/>
            <w:gridSpan w:val="10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6DF6F12F" w14:textId="77777777" w:rsidR="00646912" w:rsidRPr="00871AA1" w:rsidRDefault="00646912" w:rsidP="00210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71AA1">
              <w:rPr>
                <w:b/>
              </w:rPr>
              <w:t>Start time:</w:t>
            </w:r>
          </w:p>
        </w:tc>
      </w:tr>
      <w:tr w:rsidR="00646912" w:rsidDel="00C9127B" w14:paraId="5DB72D62" w14:textId="0F6E5652" w:rsidTr="00210962">
        <w:trPr>
          <w:trHeight w:val="360"/>
          <w:del w:id="52" w:author="Matt Richardson" w:date="2013-06-28T16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5D5695A1" w14:textId="3F3FD8D6" w:rsidR="00646912" w:rsidRPr="001C3D94" w:rsidDel="00C9127B" w:rsidRDefault="005D3FB7" w:rsidP="005B132C">
            <w:pPr>
              <w:rPr>
                <w:del w:id="53" w:author="Matt Richardson" w:date="2013-06-28T16:42:00Z"/>
                <w:b w:val="0"/>
              </w:rPr>
            </w:pPr>
            <w:customXmlDelRangeStart w:id="54" w:author="Matt Richardson" w:date="2013-06-28T16:42:00Z"/>
            <w:sdt>
              <w:sdtPr>
                <w:id w:val="1857151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customXmlDelRangeEnd w:id="54"/>
                <w:del w:id="55" w:author="Matt Richardson" w:date="2013-06-28T16:42:00Z">
                  <w:r w:rsidR="00646912" w:rsidDel="00C9127B">
                    <w:rPr>
                      <w:rFonts w:ascii="MS Gothic" w:eastAsia="MS Gothic" w:hAnsi="MS Gothic" w:hint="eastAsia"/>
                      <w:b w:val="0"/>
                    </w:rPr>
                    <w:delText>☐</w:delText>
                  </w:r>
                </w:del>
                <w:customXmlDelRangeStart w:id="56" w:author="Matt Richardson" w:date="2013-06-28T16:42:00Z"/>
              </w:sdtContent>
            </w:sdt>
            <w:customXmlDelRangeEnd w:id="56"/>
            <w:del w:id="57" w:author="Matt Richardson" w:date="2013-06-28T16:42:00Z">
              <w:r w:rsidR="00646912" w:rsidDel="00C9127B">
                <w:delText xml:space="preserve"> </w:delText>
              </w:r>
              <w:r w:rsidR="00646912" w:rsidRPr="009B0F3D" w:rsidDel="00C9127B">
                <w:rPr>
                  <w:b w:val="0"/>
                </w:rPr>
                <w:delText xml:space="preserve">Slowly over </w:delText>
              </w:r>
              <w:r w:rsidR="005B132C" w:rsidDel="00C9127B">
                <w:rPr>
                  <w:b w:val="0"/>
                </w:rPr>
                <w:delText>~</w:delText>
              </w:r>
              <w:r w:rsidR="00C318F1" w:rsidDel="00C9127B">
                <w:rPr>
                  <w:b w:val="0"/>
                </w:rPr>
                <w:delText>5</w:delText>
              </w:r>
              <w:r w:rsidR="00646912" w:rsidRPr="009B0F3D" w:rsidDel="00C9127B">
                <w:rPr>
                  <w:b w:val="0"/>
                </w:rPr>
                <w:delText xml:space="preserve"> min</w:delText>
              </w:r>
              <w:r w:rsidR="00C318F1" w:rsidDel="00C9127B">
                <w:rPr>
                  <w:b w:val="0"/>
                </w:rPr>
                <w:delText>.</w:delText>
              </w:r>
              <w:r w:rsidR="00646912" w:rsidDel="00C9127B">
                <w:rPr>
                  <w:b w:val="0"/>
                </w:rPr>
                <w:delText xml:space="preserve"> (stepping</w:delText>
              </w:r>
              <w:r w:rsidR="001C3D94" w:rsidDel="00C9127B">
                <w:rPr>
                  <w:b w:val="0"/>
                </w:rPr>
                <w:delText xml:space="preserve"> down</w:delText>
              </w:r>
              <w:r w:rsidR="00646912" w:rsidDel="00C9127B">
                <w:rPr>
                  <w:b w:val="0"/>
                </w:rPr>
                <w:delText xml:space="preserve"> in 100 mb increments)</w:delText>
              </w:r>
              <w:r w:rsidR="00646912" w:rsidRPr="009B0F3D" w:rsidDel="00C9127B">
                <w:rPr>
                  <w:b w:val="0"/>
                </w:rPr>
                <w:delText xml:space="preserve">, adjust </w:delText>
              </w:r>
              <w:r w:rsidR="00646912" w:rsidDel="00C9127B">
                <w:rPr>
                  <w:b w:val="0"/>
                </w:rPr>
                <w:delText xml:space="preserve">the </w:delText>
              </w:r>
              <w:r w:rsidR="00646912" w:rsidRPr="009B0F3D" w:rsidDel="00C9127B">
                <w:rPr>
                  <w:b w:val="0"/>
                </w:rPr>
                <w:delText>pressure</w:delText>
              </w:r>
              <w:r w:rsidR="00646912" w:rsidDel="00C9127B">
                <w:rPr>
                  <w:b w:val="0"/>
                </w:rPr>
                <w:delText xml:space="preserve"> </w:delText>
              </w:r>
              <w:r w:rsidR="00612C90" w:rsidDel="00C9127B">
                <w:rPr>
                  <w:b w:val="0"/>
                </w:rPr>
                <w:delText xml:space="preserve">to </w:delText>
              </w:r>
              <w:r w:rsidR="00C318F1" w:rsidDel="00C9127B">
                <w:rPr>
                  <w:b w:val="0"/>
                </w:rPr>
                <w:delText>4</w:delText>
              </w:r>
              <w:r w:rsidR="00646912" w:rsidRPr="009B0F3D" w:rsidDel="00C9127B">
                <w:rPr>
                  <w:b w:val="0"/>
                </w:rPr>
                <w:delText>00 mb</w:delText>
              </w:r>
              <w:r w:rsidR="00646912" w:rsidDel="00C9127B">
                <w:rPr>
                  <w:b w:val="0"/>
                </w:rPr>
                <w:delText xml:space="preserve"> (Common Tab)</w:delText>
              </w:r>
              <w:r w:rsidR="00646912" w:rsidRPr="009B0F3D" w:rsidDel="00C9127B">
                <w:rPr>
                  <w:b w:val="0"/>
                </w:rPr>
                <w:delText>.</w:delText>
              </w:r>
              <w:r w:rsidR="00646912" w:rsidDel="00C9127B">
                <w:delText xml:space="preserve">  </w:delText>
              </w:r>
              <w:r w:rsidR="001C3D94" w:rsidDel="00C9127B">
                <w:rPr>
                  <w:b w:val="0"/>
                </w:rPr>
                <w:delText>Take ~20 s of data after pressure stabilizes at each point.</w:delText>
              </w:r>
            </w:del>
          </w:p>
        </w:tc>
      </w:tr>
      <w:tr w:rsidR="00646912" w:rsidDel="00C9127B" w14:paraId="71BBB579" w14:textId="5B5E25CA" w:rsidTr="00210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del w:id="58" w:author="Matt Richardson" w:date="2013-06-28T16:4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5754F805" w14:textId="6FE26589" w:rsidR="00646912" w:rsidDel="00C9127B" w:rsidRDefault="005D3FB7" w:rsidP="00612C90">
            <w:pPr>
              <w:rPr>
                <w:del w:id="59" w:author="Matt Richardson" w:date="2013-06-28T16:42:00Z"/>
                <w:b w:val="0"/>
              </w:rPr>
            </w:pPr>
            <w:customXmlDelRangeStart w:id="60" w:author="Matt Richardson" w:date="2013-06-28T16:42:00Z"/>
            <w:sdt>
              <w:sdtPr>
                <w:id w:val="1893840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customXmlDelRangeEnd w:id="60"/>
                <w:del w:id="61" w:author="Matt Richardson" w:date="2013-06-28T16:42:00Z">
                  <w:r w:rsidR="00646912" w:rsidDel="00C9127B">
                    <w:rPr>
                      <w:rFonts w:ascii="MS Gothic" w:eastAsia="MS Gothic" w:hAnsi="MS Gothic" w:hint="eastAsia"/>
                      <w:b w:val="0"/>
                    </w:rPr>
                    <w:delText>☐</w:delText>
                  </w:r>
                </w:del>
                <w:customXmlDelRangeStart w:id="62" w:author="Matt Richardson" w:date="2013-06-28T16:42:00Z"/>
              </w:sdtContent>
            </w:sdt>
            <w:customXmlDelRangeEnd w:id="62"/>
            <w:del w:id="63" w:author="Matt Richardson" w:date="2013-06-28T16:42:00Z">
              <w:r w:rsidR="00646912" w:rsidDel="00C9127B">
                <w:delText xml:space="preserve"> </w:delText>
              </w:r>
              <w:r w:rsidR="00612C90" w:rsidDel="00C9127B">
                <w:rPr>
                  <w:b w:val="0"/>
                </w:rPr>
                <w:delText>More quickly</w:delText>
              </w:r>
              <w:r w:rsidR="00646912" w:rsidRPr="009B0F3D" w:rsidDel="00C9127B">
                <w:rPr>
                  <w:b w:val="0"/>
                </w:rPr>
                <w:delText xml:space="preserve"> over</w:delText>
              </w:r>
              <w:r w:rsidR="005B132C" w:rsidDel="00C9127B">
                <w:rPr>
                  <w:b w:val="0"/>
                </w:rPr>
                <w:delText xml:space="preserve"> ~</w:delText>
              </w:r>
              <w:r w:rsidR="00612C90" w:rsidDel="00C9127B">
                <w:rPr>
                  <w:b w:val="0"/>
                </w:rPr>
                <w:delText>2</w:delText>
              </w:r>
              <w:r w:rsidR="00646912" w:rsidRPr="009B0F3D" w:rsidDel="00C9127B">
                <w:rPr>
                  <w:b w:val="0"/>
                </w:rPr>
                <w:delText xml:space="preserve"> min</w:delText>
              </w:r>
              <w:r w:rsidR="00C318F1" w:rsidDel="00C9127B">
                <w:rPr>
                  <w:b w:val="0"/>
                </w:rPr>
                <w:delText>.</w:delText>
              </w:r>
              <w:r w:rsidR="00646912" w:rsidDel="00C9127B">
                <w:rPr>
                  <w:b w:val="0"/>
                </w:rPr>
                <w:delText xml:space="preserve"> (stepping</w:delText>
              </w:r>
              <w:r w:rsidR="001C3D94" w:rsidDel="00C9127B">
                <w:rPr>
                  <w:b w:val="0"/>
                </w:rPr>
                <w:delText xml:space="preserve"> up</w:delText>
              </w:r>
              <w:r w:rsidR="00646912" w:rsidDel="00C9127B">
                <w:rPr>
                  <w:b w:val="0"/>
                </w:rPr>
                <w:delText xml:space="preserve"> in 100 mb increments)</w:delText>
              </w:r>
              <w:r w:rsidR="00646912" w:rsidRPr="009B0F3D" w:rsidDel="00C9127B">
                <w:rPr>
                  <w:b w:val="0"/>
                </w:rPr>
                <w:delText xml:space="preserve">¸ </w:delText>
              </w:r>
              <w:r w:rsidR="00646912" w:rsidDel="00C9127B">
                <w:rPr>
                  <w:b w:val="0"/>
                </w:rPr>
                <w:delText xml:space="preserve">adjust </w:delText>
              </w:r>
              <w:r w:rsidR="00646912" w:rsidRPr="009B0F3D" w:rsidDel="00C9127B">
                <w:rPr>
                  <w:b w:val="0"/>
                </w:rPr>
                <w:delText>the pressure</w:delText>
              </w:r>
              <w:r w:rsidR="001C3D94" w:rsidDel="00C9127B">
                <w:rPr>
                  <w:b w:val="0"/>
                </w:rPr>
                <w:delText xml:space="preserve"> from 450 mb</w:delText>
              </w:r>
              <w:r w:rsidR="00646912" w:rsidRPr="009B0F3D" w:rsidDel="00C9127B">
                <w:rPr>
                  <w:b w:val="0"/>
                </w:rPr>
                <w:delText xml:space="preserve"> to ambient</w:delText>
              </w:r>
              <w:r w:rsidR="00646912" w:rsidDel="00C9127B">
                <w:rPr>
                  <w:b w:val="0"/>
                </w:rPr>
                <w:delText xml:space="preserve"> (Common Tab)</w:delText>
              </w:r>
              <w:r w:rsidR="00646912" w:rsidRPr="009B0F3D" w:rsidDel="00C9127B">
                <w:rPr>
                  <w:b w:val="0"/>
                </w:rPr>
                <w:delText>.</w:delText>
              </w:r>
              <w:r w:rsidR="001C3D94" w:rsidDel="00C9127B">
                <w:rPr>
                  <w:b w:val="0"/>
                </w:rPr>
                <w:delText xml:space="preserve">  Take ~20 s of data after pressure stabilizes at each point.</w:delText>
              </w:r>
            </w:del>
          </w:p>
        </w:tc>
      </w:tr>
      <w:tr w:rsidR="00646912" w14:paraId="2751CE18" w14:textId="77777777" w:rsidTr="002109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gridSpan w:val="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492DE51B" w14:textId="45DC9B50" w:rsidR="00646912" w:rsidRDefault="005D3FB7" w:rsidP="00C9127B">
            <w:pPr>
              <w:rPr>
                <w:bCs w:val="0"/>
              </w:rPr>
              <w:pPrChange w:id="64" w:author="Matt Richardson" w:date="2013-06-28T16:43:00Z">
                <w:pPr/>
              </w:pPrChange>
            </w:pPr>
            <w:sdt>
              <w:sdtPr>
                <w:id w:val="-536197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6912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646912">
              <w:t xml:space="preserve"> </w:t>
            </w:r>
            <w:del w:id="65" w:author="Matt Richardson" w:date="2013-06-28T16:43:00Z">
              <w:r w:rsidR="00646912" w:rsidRPr="009B0F3D" w:rsidDel="00C9127B">
                <w:rPr>
                  <w:b w:val="0"/>
                </w:rPr>
                <w:delText>Collect 20 sec. of background.</w:delText>
              </w:r>
            </w:del>
          </w:p>
        </w:tc>
        <w:tc>
          <w:tcPr>
            <w:tcW w:w="4788" w:type="dxa"/>
            <w:gridSpan w:val="10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00BB2A48" w14:textId="77777777" w:rsidR="00646912" w:rsidRPr="00871AA1" w:rsidRDefault="00646912" w:rsidP="00210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71AA1">
              <w:rPr>
                <w:b/>
              </w:rPr>
              <w:t>Stop time:</w:t>
            </w:r>
          </w:p>
        </w:tc>
      </w:tr>
      <w:tr w:rsidR="007B37E6" w:rsidDel="00C9127B" w14:paraId="31E6CC6D" w14:textId="663FF25C" w:rsidTr="00164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66" w:author="Matt Richardson" w:date="2013-06-28T16:4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1443D0D" w14:textId="5FDE17B2" w:rsidR="007B37E6" w:rsidRPr="00912B48" w:rsidDel="00C9127B" w:rsidRDefault="00912B48" w:rsidP="00181D94">
            <w:pPr>
              <w:rPr>
                <w:del w:id="67" w:author="Matt Richardson" w:date="2013-06-28T16:43:00Z"/>
              </w:rPr>
            </w:pPr>
            <w:del w:id="68" w:author="Matt Richardson" w:date="2013-06-28T16:43:00Z">
              <w:r w:rsidDel="00C9127B">
                <w:rPr>
                  <w:color w:val="FFFFFF" w:themeColor="background1"/>
                </w:rPr>
                <w:delText>PAS Calibrations – Resonant Frequency and Quality as a Function of Pressure</w:delText>
              </w:r>
              <w:r w:rsidR="00181D94" w:rsidDel="00C9127B">
                <w:rPr>
                  <w:color w:val="FFFFFF" w:themeColor="background1"/>
                </w:rPr>
                <w:delText xml:space="preserve"> </w:delText>
              </w:r>
              <w:r w:rsidR="00181D94" w:rsidRPr="00181D94" w:rsidDel="00C9127B">
                <w:rPr>
                  <w:color w:val="FFFFFF" w:themeColor="background1"/>
                </w:rPr>
                <w:delText>(</w:delText>
              </w:r>
              <w:r w:rsidR="00181D94" w:rsidRPr="00BA1B8E" w:rsidDel="00C9127B">
                <w:rPr>
                  <w:color w:val="FFFFFF" w:themeColor="background1"/>
                  <w:u w:val="single"/>
                </w:rPr>
                <w:delText>SPEAKER ON</w:delText>
              </w:r>
              <w:r w:rsidR="00181D94" w:rsidRPr="00181D94" w:rsidDel="00C9127B">
                <w:rPr>
                  <w:color w:val="FFFFFF" w:themeColor="background1"/>
                </w:rPr>
                <w:delText>)</w:delText>
              </w:r>
            </w:del>
          </w:p>
        </w:tc>
      </w:tr>
      <w:tr w:rsidR="001C3D94" w:rsidDel="00C9127B" w14:paraId="5D4F42D9" w14:textId="08F2ED94" w:rsidTr="00CF7FDF">
        <w:trPr>
          <w:trHeight w:val="360"/>
          <w:del w:id="69" w:author="Matt Richardson" w:date="2013-06-28T16:4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71F19E35" w14:textId="295DA796" w:rsidR="001C3D94" w:rsidRPr="00295C2F" w:rsidDel="00C9127B" w:rsidRDefault="005D3FB7" w:rsidP="00CF7FDF">
            <w:pPr>
              <w:rPr>
                <w:del w:id="70" w:author="Matt Richardson" w:date="2013-06-28T16:43:00Z"/>
              </w:rPr>
            </w:pPr>
            <w:customXmlDelRangeStart w:id="71" w:author="Matt Richardson" w:date="2013-06-28T16:43:00Z"/>
            <w:sdt>
              <w:sdtPr>
                <w:id w:val="-2020377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customXmlDelRangeEnd w:id="71"/>
                <w:del w:id="72" w:author="Matt Richardson" w:date="2013-06-28T16:43:00Z">
                  <w:r w:rsidR="001C3D94" w:rsidDel="00C9127B">
                    <w:rPr>
                      <w:rFonts w:ascii="MS Gothic" w:eastAsia="MS Gothic" w:hAnsi="MS Gothic" w:hint="eastAsia"/>
                      <w:b w:val="0"/>
                    </w:rPr>
                    <w:delText>☐</w:delText>
                  </w:r>
                </w:del>
                <w:customXmlDelRangeStart w:id="73" w:author="Matt Richardson" w:date="2013-06-28T16:43:00Z"/>
              </w:sdtContent>
            </w:sdt>
            <w:customXmlDelRangeEnd w:id="73"/>
            <w:del w:id="74" w:author="Matt Richardson" w:date="2013-06-28T16:43:00Z">
              <w:r w:rsidR="001C3D94" w:rsidDel="00C9127B">
                <w:delText xml:space="preserve"> </w:delText>
              </w:r>
              <w:r w:rsidR="001C3D94" w:rsidRPr="009B0F3D" w:rsidDel="00C9127B">
                <w:rPr>
                  <w:b w:val="0"/>
                </w:rPr>
                <w:delText xml:space="preserve">Check that the PAS cells </w:delText>
              </w:r>
              <w:r w:rsidR="001C3D94" w:rsidDel="00C9127B">
                <w:rPr>
                  <w:b w:val="0"/>
                </w:rPr>
                <w:delText>and thermistor cell</w:delText>
              </w:r>
              <w:r w:rsidR="001C3D94" w:rsidRPr="009B0F3D" w:rsidDel="00C9127B">
                <w:rPr>
                  <w:b w:val="0"/>
                </w:rPr>
                <w:delText xml:space="preserve"> </w:delText>
              </w:r>
              <w:r w:rsidR="001C3D94" w:rsidDel="00C9127B">
                <w:rPr>
                  <w:b w:val="0"/>
                </w:rPr>
                <w:delText xml:space="preserve">(not TEC) </w:delText>
              </w:r>
              <w:r w:rsidR="001C3D94" w:rsidRPr="009B0F3D" w:rsidDel="00C9127B">
                <w:rPr>
                  <w:b w:val="0"/>
                </w:rPr>
                <w:delText>are at their temperature setpoints.</w:delText>
              </w:r>
              <w:r w:rsidR="001C3D94" w:rsidDel="00C9127B">
                <w:rPr>
                  <w:b w:val="0"/>
                </w:rPr>
                <w:delText xml:space="preserve">  </w:delText>
              </w:r>
            </w:del>
          </w:p>
        </w:tc>
      </w:tr>
      <w:tr w:rsidR="00EE3119" w:rsidDel="00C9127B" w14:paraId="1D3305E5" w14:textId="17D952E0" w:rsidTr="00CF7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  <w:del w:id="75" w:author="Matt Richardson" w:date="2013-06-28T16:4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15529BE3" w14:textId="5CA7439A" w:rsidR="00EE3119" w:rsidRPr="00013CC8" w:rsidDel="00C9127B" w:rsidRDefault="005D3FB7" w:rsidP="00CF7FDF">
            <w:pPr>
              <w:rPr>
                <w:del w:id="76" w:author="Matt Richardson" w:date="2013-06-28T16:43:00Z"/>
                <w:b w:val="0"/>
              </w:rPr>
            </w:pPr>
            <w:customXmlDelRangeStart w:id="77" w:author="Matt Richardson" w:date="2013-06-28T16:43:00Z"/>
            <w:sdt>
              <w:sdtPr>
                <w:id w:val="10172730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customXmlDelRangeEnd w:id="77"/>
                <w:del w:id="78" w:author="Matt Richardson" w:date="2013-06-28T16:43:00Z">
                  <w:r w:rsidR="00EE3119" w:rsidDel="00C9127B">
                    <w:rPr>
                      <w:rFonts w:ascii="MS Gothic" w:eastAsia="MS Gothic" w:hAnsi="MS Gothic" w:hint="eastAsia"/>
                      <w:b w:val="0"/>
                    </w:rPr>
                    <w:delText>☐</w:delText>
                  </w:r>
                </w:del>
                <w:customXmlDelRangeStart w:id="79" w:author="Matt Richardson" w:date="2013-06-28T16:43:00Z"/>
              </w:sdtContent>
            </w:sdt>
            <w:customXmlDelRangeEnd w:id="79"/>
            <w:del w:id="80" w:author="Matt Richardson" w:date="2013-06-28T16:43:00Z">
              <w:r w:rsidR="00EE3119" w:rsidDel="00C9127B">
                <w:delText xml:space="preserve"> </w:delText>
              </w:r>
              <w:r w:rsidR="00EE3119" w:rsidRPr="009B0F3D" w:rsidDel="00C9127B">
                <w:rPr>
                  <w:b w:val="0"/>
                </w:rPr>
                <w:delText xml:space="preserve">Check that </w:delText>
              </w:r>
              <w:r w:rsidR="00EE3119" w:rsidDel="00C9127B">
                <w:rPr>
                  <w:b w:val="0"/>
                </w:rPr>
                <w:delText>filter and speaker cycles are set to manual; see Operate menu (should be unchecked).</w:delText>
              </w:r>
            </w:del>
          </w:p>
        </w:tc>
      </w:tr>
      <w:tr w:rsidR="00912B48" w:rsidDel="00C9127B" w14:paraId="30783E24" w14:textId="3A00D3EB" w:rsidTr="001C3D94">
        <w:trPr>
          <w:trHeight w:val="602"/>
          <w:del w:id="81" w:author="Matt Richardson" w:date="2013-06-28T16:4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03AD7543" w14:textId="262379B5" w:rsidR="00912B48" w:rsidRPr="009B0F3D" w:rsidDel="00C9127B" w:rsidRDefault="005D3FB7" w:rsidP="00181D94">
            <w:pPr>
              <w:rPr>
                <w:del w:id="82" w:author="Matt Richardson" w:date="2013-06-28T16:43:00Z"/>
              </w:rPr>
            </w:pPr>
            <w:customXmlDelRangeStart w:id="83" w:author="Matt Richardson" w:date="2013-06-28T16:43:00Z"/>
            <w:sdt>
              <w:sdtPr>
                <w:id w:val="1053968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customXmlDelRangeEnd w:id="83"/>
                <w:del w:id="84" w:author="Matt Richardson" w:date="2013-06-28T16:43:00Z">
                  <w:r w:rsidR="009B0F3D" w:rsidDel="00C9127B">
                    <w:rPr>
                      <w:rFonts w:ascii="MS Gothic" w:eastAsia="MS Gothic" w:hAnsi="MS Gothic" w:hint="eastAsia"/>
                      <w:b w:val="0"/>
                    </w:rPr>
                    <w:delText>☐</w:delText>
                  </w:r>
                </w:del>
                <w:customXmlDelRangeStart w:id="85" w:author="Matt Richardson" w:date="2013-06-28T16:43:00Z"/>
              </w:sdtContent>
            </w:sdt>
            <w:customXmlDelRangeEnd w:id="85"/>
            <w:del w:id="86" w:author="Matt Richardson" w:date="2013-06-28T16:43:00Z">
              <w:r w:rsidR="009B0F3D" w:rsidDel="00C9127B">
                <w:delText xml:space="preserve"> </w:delText>
              </w:r>
              <w:r w:rsidR="004B0DBA" w:rsidDel="00C9127B">
                <w:rPr>
                  <w:b w:val="0"/>
                </w:rPr>
                <w:delText xml:space="preserve">Turn the speakers </w:delText>
              </w:r>
              <w:r w:rsidR="00181D94" w:rsidDel="00C9127B">
                <w:delText>ON</w:delText>
              </w:r>
              <w:r w:rsidR="009B0F3D" w:rsidRPr="009B0F3D" w:rsidDel="00C9127B">
                <w:rPr>
                  <w:b w:val="0"/>
                </w:rPr>
                <w:delText xml:space="preserve"> (PAS Controls Tab</w:delText>
              </w:r>
              <w:r w:rsidR="004B0DBA" w:rsidDel="00C9127B">
                <w:rPr>
                  <w:b w:val="0"/>
                </w:rPr>
                <w:delText>, top graph</w:delText>
              </w:r>
              <w:r w:rsidR="009B0F3D" w:rsidRPr="009B0F3D" w:rsidDel="00C9127B">
                <w:rPr>
                  <w:b w:val="0"/>
                </w:rPr>
                <w:delText>)</w:delText>
              </w:r>
              <w:r w:rsidR="004B0DBA" w:rsidDel="00C9127B">
                <w:rPr>
                  <w:b w:val="0"/>
                </w:rPr>
                <w:delText xml:space="preserve">. </w:delText>
              </w:r>
              <w:r w:rsidR="009B0F3D" w:rsidRPr="009B0F3D" w:rsidDel="00C9127B">
                <w:rPr>
                  <w:b w:val="0"/>
                </w:rPr>
                <w:delText xml:space="preserve"> Check time domain for each channel (PAS Signals Tab) for adequate speaker signal (between 20</w:delText>
              </w:r>
              <w:r w:rsidR="00BA1B8E" w:rsidDel="00C9127B">
                <w:rPr>
                  <w:b w:val="0"/>
                </w:rPr>
                <w:delText>,</w:delText>
              </w:r>
              <w:r w:rsidR="009B0F3D" w:rsidRPr="009B0F3D" w:rsidDel="00C9127B">
                <w:rPr>
                  <w:b w:val="0"/>
                </w:rPr>
                <w:delText>000 and 30</w:delText>
              </w:r>
              <w:r w:rsidR="00BA1B8E" w:rsidDel="00C9127B">
                <w:rPr>
                  <w:b w:val="0"/>
                </w:rPr>
                <w:delText>,</w:delText>
              </w:r>
              <w:r w:rsidR="009B0F3D" w:rsidRPr="009B0F3D" w:rsidDel="00C9127B">
                <w:rPr>
                  <w:b w:val="0"/>
                </w:rPr>
                <w:delText>000) with no saturation.</w:delText>
              </w:r>
              <w:r w:rsidR="009B0F3D" w:rsidDel="00C9127B">
                <w:delText xml:space="preserve"> </w:delText>
              </w:r>
            </w:del>
          </w:p>
        </w:tc>
      </w:tr>
      <w:tr w:rsidR="00912B48" w:rsidDel="00C9127B" w14:paraId="3D1372F5" w14:textId="6C765280" w:rsidTr="00164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del w:id="87" w:author="Matt Richardson" w:date="2013-06-28T16:4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0FF4CAC4" w14:textId="097BC662" w:rsidR="00912B48" w:rsidDel="00C9127B" w:rsidRDefault="005D3FB7" w:rsidP="00BA1B8E">
            <w:pPr>
              <w:rPr>
                <w:del w:id="88" w:author="Matt Richardson" w:date="2013-06-28T16:43:00Z"/>
                <w:b w:val="0"/>
              </w:rPr>
            </w:pPr>
            <w:customXmlDelRangeStart w:id="89" w:author="Matt Richardson" w:date="2013-06-28T16:43:00Z"/>
            <w:sdt>
              <w:sdtPr>
                <w:id w:val="-1647279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customXmlDelRangeEnd w:id="89"/>
                <w:del w:id="90" w:author="Matt Richardson" w:date="2013-06-28T16:43:00Z">
                  <w:r w:rsidR="009B0F3D" w:rsidDel="00C9127B">
                    <w:rPr>
                      <w:rFonts w:ascii="MS Gothic" w:eastAsia="MS Gothic" w:hAnsi="MS Gothic" w:hint="eastAsia"/>
                      <w:b w:val="0"/>
                    </w:rPr>
                    <w:delText>☐</w:delText>
                  </w:r>
                </w:del>
                <w:customXmlDelRangeStart w:id="91" w:author="Matt Richardson" w:date="2013-06-28T16:43:00Z"/>
              </w:sdtContent>
            </w:sdt>
            <w:customXmlDelRangeEnd w:id="91"/>
            <w:del w:id="92" w:author="Matt Richardson" w:date="2013-06-28T16:43:00Z">
              <w:r w:rsidR="009B0F3D" w:rsidDel="00C9127B">
                <w:delText xml:space="preserve"> </w:delText>
              </w:r>
              <w:r w:rsidR="004B0DBA" w:rsidDel="00C9127B">
                <w:rPr>
                  <w:b w:val="0"/>
                </w:rPr>
                <w:delText>C</w:delText>
              </w:r>
              <w:r w:rsidR="00BA1B8E" w:rsidDel="00C9127B">
                <w:rPr>
                  <w:b w:val="0"/>
                </w:rPr>
                <w:delText xml:space="preserve">heck that </w:delText>
              </w:r>
              <w:r w:rsidR="004B0DBA" w:rsidDel="00C9127B">
                <w:rPr>
                  <w:b w:val="0"/>
                </w:rPr>
                <w:delText xml:space="preserve">LTI valve </w:delText>
              </w:r>
              <w:r w:rsidR="00846B7E" w:rsidDel="00C9127B">
                <w:rPr>
                  <w:b w:val="0"/>
                </w:rPr>
                <w:delText>(A)</w:delText>
              </w:r>
              <w:r w:rsidR="00BA1B8E" w:rsidDel="00C9127B">
                <w:rPr>
                  <w:b w:val="0"/>
                </w:rPr>
                <w:delText xml:space="preserve"> is closed</w:delText>
              </w:r>
              <w:r w:rsidR="00846B7E" w:rsidDel="00C9127B">
                <w:rPr>
                  <w:b w:val="0"/>
                </w:rPr>
                <w:delText xml:space="preserve"> </w:delText>
              </w:r>
              <w:r w:rsidR="004B0DBA" w:rsidDel="00C9127B">
                <w:rPr>
                  <w:b w:val="0"/>
                </w:rPr>
                <w:delText>and cabin air valve</w:delText>
              </w:r>
              <w:r w:rsidR="00846B7E" w:rsidDel="00C9127B">
                <w:rPr>
                  <w:b w:val="0"/>
                </w:rPr>
                <w:delText xml:space="preserve"> (B</w:delText>
              </w:r>
              <w:r w:rsidR="00BA1B8E" w:rsidDel="00C9127B">
                <w:rPr>
                  <w:b w:val="0"/>
                </w:rPr>
                <w:delText>) is open</w:delText>
              </w:r>
              <w:r w:rsidR="009B0F3D" w:rsidDel="00C9127B">
                <w:rPr>
                  <w:b w:val="0"/>
                </w:rPr>
                <w:delText>.</w:delText>
              </w:r>
            </w:del>
          </w:p>
        </w:tc>
      </w:tr>
      <w:tr w:rsidR="009B0F3D" w:rsidDel="00C9127B" w14:paraId="42453E56" w14:textId="1743A566" w:rsidTr="001642FA">
        <w:trPr>
          <w:trHeight w:val="360"/>
          <w:del w:id="93" w:author="Matt Richardson" w:date="2013-06-28T16:4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gridSpan w:val="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2E2DEBDC" w14:textId="1DD04D81" w:rsidR="009B0F3D" w:rsidDel="00C9127B" w:rsidRDefault="005D3FB7" w:rsidP="00BA1B8E">
            <w:pPr>
              <w:rPr>
                <w:del w:id="94" w:author="Matt Richardson" w:date="2013-06-28T16:43:00Z"/>
                <w:bCs w:val="0"/>
              </w:rPr>
            </w:pPr>
            <w:customXmlDelRangeStart w:id="95" w:author="Matt Richardson" w:date="2013-06-28T16:43:00Z"/>
            <w:sdt>
              <w:sdtPr>
                <w:id w:val="-1946762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customXmlDelRangeEnd w:id="95"/>
                <w:del w:id="96" w:author="Matt Richardson" w:date="2013-06-28T16:43:00Z">
                  <w:r w:rsidR="009B0F3D" w:rsidDel="00C9127B">
                    <w:rPr>
                      <w:rFonts w:ascii="MS Gothic" w:eastAsia="MS Gothic" w:hAnsi="MS Gothic" w:hint="eastAsia"/>
                      <w:b w:val="0"/>
                    </w:rPr>
                    <w:delText>☐</w:delText>
                  </w:r>
                </w:del>
                <w:customXmlDelRangeStart w:id="97" w:author="Matt Richardson" w:date="2013-06-28T16:43:00Z"/>
              </w:sdtContent>
            </w:sdt>
            <w:customXmlDelRangeEnd w:id="97"/>
            <w:del w:id="98" w:author="Matt Richardson" w:date="2013-06-28T16:43:00Z">
              <w:r w:rsidR="009B0F3D" w:rsidDel="00C9127B">
                <w:delText xml:space="preserve"> </w:delText>
              </w:r>
              <w:r w:rsidR="009B0F3D" w:rsidRPr="009B0F3D" w:rsidDel="00C9127B">
                <w:rPr>
                  <w:b w:val="0"/>
                </w:rPr>
                <w:delText>Collect 20 sec. of background data.</w:delText>
              </w:r>
            </w:del>
          </w:p>
        </w:tc>
        <w:tc>
          <w:tcPr>
            <w:tcW w:w="4788" w:type="dxa"/>
            <w:gridSpan w:val="10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32BE1C02" w14:textId="5ECA7050" w:rsidR="009B0F3D" w:rsidRPr="00871AA1" w:rsidDel="00C9127B" w:rsidRDefault="009B0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9" w:author="Matt Richardson" w:date="2013-06-28T16:43:00Z"/>
                <w:b/>
              </w:rPr>
            </w:pPr>
            <w:del w:id="100" w:author="Matt Richardson" w:date="2013-06-28T16:43:00Z">
              <w:r w:rsidRPr="00871AA1" w:rsidDel="00C9127B">
                <w:rPr>
                  <w:b/>
                </w:rPr>
                <w:delText>Start time:</w:delText>
              </w:r>
            </w:del>
          </w:p>
        </w:tc>
      </w:tr>
      <w:tr w:rsidR="00BA1B8E" w:rsidDel="00C9127B" w14:paraId="22C4308E" w14:textId="75201EE0" w:rsidTr="00CF7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del w:id="101" w:author="Matt Richardson" w:date="2013-06-28T16:4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05B24315" w14:textId="1FC21EB1" w:rsidR="00BA1B8E" w:rsidRPr="001C3D94" w:rsidDel="00C9127B" w:rsidRDefault="005D3FB7" w:rsidP="00612C90">
            <w:pPr>
              <w:rPr>
                <w:del w:id="102" w:author="Matt Richardson" w:date="2013-06-28T16:43:00Z"/>
                <w:b w:val="0"/>
              </w:rPr>
            </w:pPr>
            <w:customXmlDelRangeStart w:id="103" w:author="Matt Richardson" w:date="2013-06-28T16:43:00Z"/>
            <w:sdt>
              <w:sdtPr>
                <w:id w:val="-1499256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customXmlDelRangeEnd w:id="103"/>
                <w:del w:id="104" w:author="Matt Richardson" w:date="2013-06-28T16:43:00Z">
                  <w:r w:rsidR="00BA1B8E" w:rsidDel="00C9127B">
                    <w:rPr>
                      <w:rFonts w:ascii="MS Gothic" w:eastAsia="MS Gothic" w:hAnsi="MS Gothic" w:hint="eastAsia"/>
                      <w:b w:val="0"/>
                    </w:rPr>
                    <w:delText>☐</w:delText>
                  </w:r>
                </w:del>
                <w:customXmlDelRangeStart w:id="105" w:author="Matt Richardson" w:date="2013-06-28T16:43:00Z"/>
              </w:sdtContent>
            </w:sdt>
            <w:customXmlDelRangeEnd w:id="105"/>
            <w:del w:id="106" w:author="Matt Richardson" w:date="2013-06-28T16:43:00Z">
              <w:r w:rsidR="00BA1B8E" w:rsidDel="00C9127B">
                <w:delText xml:space="preserve"> </w:delText>
              </w:r>
              <w:r w:rsidR="00BA1B8E" w:rsidRPr="009B0F3D" w:rsidDel="00C9127B">
                <w:rPr>
                  <w:b w:val="0"/>
                </w:rPr>
                <w:delText xml:space="preserve">Slowly over </w:delText>
              </w:r>
              <w:r w:rsidR="00612C90" w:rsidDel="00C9127B">
                <w:rPr>
                  <w:b w:val="0"/>
                </w:rPr>
                <w:delText>~</w:delText>
              </w:r>
              <w:r w:rsidR="00BA1B8E" w:rsidDel="00C9127B">
                <w:rPr>
                  <w:b w:val="0"/>
                </w:rPr>
                <w:delText>5</w:delText>
              </w:r>
              <w:r w:rsidR="00BA1B8E" w:rsidRPr="009B0F3D" w:rsidDel="00C9127B">
                <w:rPr>
                  <w:b w:val="0"/>
                </w:rPr>
                <w:delText xml:space="preserve"> min</w:delText>
              </w:r>
              <w:r w:rsidR="00BA1B8E" w:rsidDel="00C9127B">
                <w:rPr>
                  <w:b w:val="0"/>
                </w:rPr>
                <w:delText>. (stepping down in 100 mb increments)</w:delText>
              </w:r>
              <w:r w:rsidR="00BA1B8E" w:rsidRPr="009B0F3D" w:rsidDel="00C9127B">
                <w:rPr>
                  <w:b w:val="0"/>
                </w:rPr>
                <w:delText xml:space="preserve">, adjust </w:delText>
              </w:r>
              <w:r w:rsidR="00BA1B8E" w:rsidDel="00C9127B">
                <w:rPr>
                  <w:b w:val="0"/>
                </w:rPr>
                <w:delText xml:space="preserve">the </w:delText>
              </w:r>
              <w:r w:rsidR="00BA1B8E" w:rsidRPr="009B0F3D" w:rsidDel="00C9127B">
                <w:rPr>
                  <w:b w:val="0"/>
                </w:rPr>
                <w:delText>pressure</w:delText>
              </w:r>
              <w:r w:rsidR="00BA1B8E" w:rsidDel="00C9127B">
                <w:rPr>
                  <w:b w:val="0"/>
                </w:rPr>
                <w:delText xml:space="preserve"> </w:delText>
              </w:r>
              <w:r w:rsidR="00612C90" w:rsidDel="00C9127B">
                <w:rPr>
                  <w:b w:val="0"/>
                </w:rPr>
                <w:delText xml:space="preserve">to </w:delText>
              </w:r>
              <w:r w:rsidR="00BA1B8E" w:rsidDel="00C9127B">
                <w:rPr>
                  <w:b w:val="0"/>
                </w:rPr>
                <w:delText>4</w:delText>
              </w:r>
              <w:r w:rsidR="00BA1B8E" w:rsidRPr="009B0F3D" w:rsidDel="00C9127B">
                <w:rPr>
                  <w:b w:val="0"/>
                </w:rPr>
                <w:delText>00 mb</w:delText>
              </w:r>
              <w:r w:rsidR="00BA1B8E" w:rsidDel="00C9127B">
                <w:rPr>
                  <w:b w:val="0"/>
                </w:rPr>
                <w:delText xml:space="preserve"> (Common Tab)</w:delText>
              </w:r>
              <w:r w:rsidR="00BA1B8E" w:rsidRPr="009B0F3D" w:rsidDel="00C9127B">
                <w:rPr>
                  <w:b w:val="0"/>
                </w:rPr>
                <w:delText>.</w:delText>
              </w:r>
              <w:r w:rsidR="00BA1B8E" w:rsidDel="00C9127B">
                <w:delText xml:space="preserve">  </w:delText>
              </w:r>
              <w:r w:rsidR="00BA1B8E" w:rsidDel="00C9127B">
                <w:rPr>
                  <w:b w:val="0"/>
                </w:rPr>
                <w:delText>Take ~20 s of data after pressure stabilizes at each point.</w:delText>
              </w:r>
            </w:del>
          </w:p>
        </w:tc>
      </w:tr>
      <w:tr w:rsidR="00BA1B8E" w:rsidDel="00C9127B" w14:paraId="7A2DBC6A" w14:textId="65B0672E" w:rsidTr="00CF7FDF">
        <w:trPr>
          <w:trHeight w:val="360"/>
          <w:del w:id="107" w:author="Matt Richardson" w:date="2013-06-28T16:4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5B878CB4" w14:textId="75F57C59" w:rsidR="00BA1B8E" w:rsidDel="00C9127B" w:rsidRDefault="005D3FB7" w:rsidP="00612C90">
            <w:pPr>
              <w:rPr>
                <w:del w:id="108" w:author="Matt Richardson" w:date="2013-06-28T16:43:00Z"/>
                <w:b w:val="0"/>
              </w:rPr>
            </w:pPr>
            <w:customXmlDelRangeStart w:id="109" w:author="Matt Richardson" w:date="2013-06-28T16:43:00Z"/>
            <w:sdt>
              <w:sdtPr>
                <w:id w:val="-1890723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customXmlDelRangeEnd w:id="109"/>
                <w:del w:id="110" w:author="Matt Richardson" w:date="2013-06-28T16:43:00Z">
                  <w:r w:rsidR="00BA1B8E" w:rsidDel="00C9127B">
                    <w:rPr>
                      <w:rFonts w:ascii="MS Gothic" w:eastAsia="MS Gothic" w:hAnsi="MS Gothic" w:hint="eastAsia"/>
                      <w:b w:val="0"/>
                    </w:rPr>
                    <w:delText>☐</w:delText>
                  </w:r>
                </w:del>
                <w:customXmlDelRangeStart w:id="111" w:author="Matt Richardson" w:date="2013-06-28T16:43:00Z"/>
              </w:sdtContent>
            </w:sdt>
            <w:customXmlDelRangeEnd w:id="111"/>
            <w:del w:id="112" w:author="Matt Richardson" w:date="2013-06-28T16:43:00Z">
              <w:r w:rsidR="00BA1B8E" w:rsidDel="00C9127B">
                <w:delText xml:space="preserve"> </w:delText>
              </w:r>
              <w:r w:rsidR="00612C90" w:rsidDel="00C9127B">
                <w:rPr>
                  <w:b w:val="0"/>
                </w:rPr>
                <w:delText>More quickly</w:delText>
              </w:r>
              <w:r w:rsidR="00612C90" w:rsidRPr="009B0F3D" w:rsidDel="00C9127B">
                <w:rPr>
                  <w:b w:val="0"/>
                </w:rPr>
                <w:delText xml:space="preserve"> over</w:delText>
              </w:r>
              <w:r w:rsidR="00612C90" w:rsidDel="00C9127B">
                <w:rPr>
                  <w:b w:val="0"/>
                </w:rPr>
                <w:delText xml:space="preserve"> ~2</w:delText>
              </w:r>
              <w:r w:rsidR="00612C90" w:rsidRPr="009B0F3D" w:rsidDel="00C9127B">
                <w:rPr>
                  <w:b w:val="0"/>
                </w:rPr>
                <w:delText xml:space="preserve"> min</w:delText>
              </w:r>
              <w:r w:rsidR="00612C90" w:rsidDel="00C9127B">
                <w:rPr>
                  <w:b w:val="0"/>
                </w:rPr>
                <w:delText xml:space="preserve">. </w:delText>
              </w:r>
              <w:r w:rsidR="00BA1B8E" w:rsidDel="00C9127B">
                <w:rPr>
                  <w:b w:val="0"/>
                </w:rPr>
                <w:delText>(stepping up in 100 mb increments)</w:delText>
              </w:r>
              <w:r w:rsidR="00BA1B8E" w:rsidRPr="009B0F3D" w:rsidDel="00C9127B">
                <w:rPr>
                  <w:b w:val="0"/>
                </w:rPr>
                <w:delText xml:space="preserve">¸ </w:delText>
              </w:r>
              <w:r w:rsidR="00BA1B8E" w:rsidDel="00C9127B">
                <w:rPr>
                  <w:b w:val="0"/>
                </w:rPr>
                <w:delText xml:space="preserve">adjust </w:delText>
              </w:r>
              <w:r w:rsidR="00BA1B8E" w:rsidRPr="009B0F3D" w:rsidDel="00C9127B">
                <w:rPr>
                  <w:b w:val="0"/>
                </w:rPr>
                <w:delText>the pressure</w:delText>
              </w:r>
              <w:r w:rsidR="00BA1B8E" w:rsidDel="00C9127B">
                <w:rPr>
                  <w:b w:val="0"/>
                </w:rPr>
                <w:delText xml:space="preserve"> from 450 mb</w:delText>
              </w:r>
              <w:r w:rsidR="00BA1B8E" w:rsidRPr="009B0F3D" w:rsidDel="00C9127B">
                <w:rPr>
                  <w:b w:val="0"/>
                </w:rPr>
                <w:delText xml:space="preserve"> to ambient</w:delText>
              </w:r>
              <w:r w:rsidR="00BA1B8E" w:rsidDel="00C9127B">
                <w:rPr>
                  <w:b w:val="0"/>
                </w:rPr>
                <w:delText xml:space="preserve"> (Common Tab)</w:delText>
              </w:r>
              <w:r w:rsidR="00BA1B8E" w:rsidRPr="009B0F3D" w:rsidDel="00C9127B">
                <w:rPr>
                  <w:b w:val="0"/>
                </w:rPr>
                <w:delText>.</w:delText>
              </w:r>
              <w:r w:rsidR="00BA1B8E" w:rsidDel="00C9127B">
                <w:rPr>
                  <w:b w:val="0"/>
                </w:rPr>
                <w:delText xml:space="preserve">  </w:delText>
              </w:r>
            </w:del>
          </w:p>
        </w:tc>
      </w:tr>
      <w:tr w:rsidR="009B0F3D" w:rsidDel="00C9127B" w14:paraId="0BB3286F" w14:textId="083CE396" w:rsidTr="00164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del w:id="113" w:author="Matt Richardson" w:date="2013-06-28T16:4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gridSpan w:val="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2225BA66" w14:textId="5EBB83D9" w:rsidR="009B0F3D" w:rsidDel="00C9127B" w:rsidRDefault="005D3FB7">
            <w:pPr>
              <w:rPr>
                <w:del w:id="114" w:author="Matt Richardson" w:date="2013-06-28T16:43:00Z"/>
                <w:bCs w:val="0"/>
              </w:rPr>
            </w:pPr>
            <w:customXmlDelRangeStart w:id="115" w:author="Matt Richardson" w:date="2013-06-28T16:43:00Z"/>
            <w:sdt>
              <w:sdtPr>
                <w:id w:val="821776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customXmlDelRangeEnd w:id="115"/>
                <w:del w:id="116" w:author="Matt Richardson" w:date="2013-06-28T16:43:00Z">
                  <w:r w:rsidR="009B0F3D" w:rsidDel="00C9127B">
                    <w:rPr>
                      <w:rFonts w:ascii="MS Gothic" w:eastAsia="MS Gothic" w:hAnsi="MS Gothic" w:hint="eastAsia"/>
                      <w:b w:val="0"/>
                    </w:rPr>
                    <w:delText>☐</w:delText>
                  </w:r>
                </w:del>
                <w:customXmlDelRangeStart w:id="117" w:author="Matt Richardson" w:date="2013-06-28T16:43:00Z"/>
              </w:sdtContent>
            </w:sdt>
            <w:customXmlDelRangeEnd w:id="117"/>
            <w:del w:id="118" w:author="Matt Richardson" w:date="2013-06-28T16:43:00Z">
              <w:r w:rsidR="009B0F3D" w:rsidDel="00C9127B">
                <w:delText xml:space="preserve"> </w:delText>
              </w:r>
              <w:r w:rsidR="009B0F3D" w:rsidRPr="009B0F3D" w:rsidDel="00C9127B">
                <w:rPr>
                  <w:b w:val="0"/>
                </w:rPr>
                <w:delText>Collect 20 sec. of background.</w:delText>
              </w:r>
            </w:del>
          </w:p>
        </w:tc>
        <w:tc>
          <w:tcPr>
            <w:tcW w:w="4788" w:type="dxa"/>
            <w:gridSpan w:val="10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1C6C8EE8" w14:textId="45E54961" w:rsidR="009B0F3D" w:rsidRPr="00871AA1" w:rsidDel="00C9127B" w:rsidRDefault="009B0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9" w:author="Matt Richardson" w:date="2013-06-28T16:43:00Z"/>
                <w:b/>
              </w:rPr>
            </w:pPr>
            <w:del w:id="120" w:author="Matt Richardson" w:date="2013-06-28T16:43:00Z">
              <w:r w:rsidRPr="00871AA1" w:rsidDel="00C9127B">
                <w:rPr>
                  <w:b/>
                </w:rPr>
                <w:delText>Stop time:</w:delText>
              </w:r>
            </w:del>
          </w:p>
        </w:tc>
      </w:tr>
      <w:tr w:rsidR="00912B48" w:rsidDel="00C9127B" w14:paraId="1E3BD546" w14:textId="1FDCE8EF" w:rsidTr="001642FA">
        <w:trPr>
          <w:trHeight w:val="360"/>
          <w:del w:id="121" w:author="Matt Richardson" w:date="2013-06-28T16:4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7322EF1B" w14:textId="11CDD123" w:rsidR="00912B48" w:rsidDel="00C9127B" w:rsidRDefault="005D3FB7">
            <w:pPr>
              <w:rPr>
                <w:del w:id="122" w:author="Matt Richardson" w:date="2013-06-28T16:43:00Z"/>
                <w:b w:val="0"/>
              </w:rPr>
            </w:pPr>
            <w:customXmlDelRangeStart w:id="123" w:author="Matt Richardson" w:date="2013-06-28T16:43:00Z"/>
            <w:sdt>
              <w:sdtPr>
                <w:id w:val="-2308488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customXmlDelRangeEnd w:id="123"/>
                <w:del w:id="124" w:author="Matt Richardson" w:date="2013-06-28T16:43:00Z">
                  <w:r w:rsidR="009B0F3D" w:rsidDel="00C9127B">
                    <w:rPr>
                      <w:rFonts w:ascii="MS Gothic" w:eastAsia="MS Gothic" w:hAnsi="MS Gothic" w:hint="eastAsia"/>
                      <w:b w:val="0"/>
                    </w:rPr>
                    <w:delText>☐</w:delText>
                  </w:r>
                </w:del>
                <w:customXmlDelRangeStart w:id="125" w:author="Matt Richardson" w:date="2013-06-28T16:43:00Z"/>
              </w:sdtContent>
            </w:sdt>
            <w:customXmlDelRangeEnd w:id="125"/>
            <w:del w:id="126" w:author="Matt Richardson" w:date="2013-06-28T16:43:00Z">
              <w:r w:rsidR="009B0F3D" w:rsidDel="00C9127B">
                <w:rPr>
                  <w:b w:val="0"/>
                </w:rPr>
                <w:delText>Turn off speakers (PAS Controls Tab).</w:delText>
              </w:r>
            </w:del>
          </w:p>
        </w:tc>
      </w:tr>
      <w:tr w:rsidR="00912B48" w:rsidDel="00C9127B" w14:paraId="38F9F751" w14:textId="17730829" w:rsidTr="00164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del w:id="127" w:author="Matt Richardson" w:date="2013-06-28T16:4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7F6E1CDD" w14:textId="737B1D18" w:rsidR="00912B48" w:rsidDel="00C9127B" w:rsidRDefault="005D3FB7" w:rsidP="00EE3119">
            <w:pPr>
              <w:rPr>
                <w:del w:id="128" w:author="Matt Richardson" w:date="2013-06-28T16:43:00Z"/>
                <w:b w:val="0"/>
              </w:rPr>
            </w:pPr>
            <w:customXmlDelRangeStart w:id="129" w:author="Matt Richardson" w:date="2013-06-28T16:43:00Z"/>
            <w:sdt>
              <w:sdtPr>
                <w:id w:val="5400953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customXmlDelRangeEnd w:id="129"/>
                <w:del w:id="130" w:author="Matt Richardson" w:date="2013-06-28T16:43:00Z">
                  <w:r w:rsidR="009B0F3D" w:rsidDel="00C9127B">
                    <w:rPr>
                      <w:rFonts w:ascii="MS Gothic" w:eastAsia="MS Gothic" w:hAnsi="MS Gothic" w:hint="eastAsia"/>
                      <w:b w:val="0"/>
                    </w:rPr>
                    <w:delText>☐</w:delText>
                  </w:r>
                </w:del>
                <w:customXmlDelRangeStart w:id="131" w:author="Matt Richardson" w:date="2013-06-28T16:43:00Z"/>
              </w:sdtContent>
            </w:sdt>
            <w:customXmlDelRangeEnd w:id="131"/>
            <w:del w:id="132" w:author="Matt Richardson" w:date="2013-06-28T16:43:00Z">
              <w:r w:rsidR="009B0F3D" w:rsidDel="00C9127B">
                <w:delText xml:space="preserve"> </w:delText>
              </w:r>
              <w:r w:rsidR="00B42BCB" w:rsidDel="00C9127B">
                <w:delText>[This step is not necessary if immediately doing PAS O</w:delText>
              </w:r>
              <w:r w:rsidR="00B42BCB" w:rsidDel="00C9127B">
                <w:rPr>
                  <w:vertAlign w:val="subscript"/>
                </w:rPr>
                <w:delText>3</w:delText>
              </w:r>
              <w:r w:rsidR="00B42BCB" w:rsidDel="00C9127B">
                <w:rPr>
                  <w:vertAlign w:val="subscript"/>
                </w:rPr>
                <w:softHyphen/>
              </w:r>
              <w:r w:rsidR="00B42BCB" w:rsidDel="00C9127B">
                <w:delText xml:space="preserve"> calibration.]  </w:delText>
              </w:r>
              <w:r w:rsidR="00EE3119" w:rsidDel="00C9127B">
                <w:rPr>
                  <w:b w:val="0"/>
                </w:rPr>
                <w:delText>Open the LTI valve (A), and c</w:delText>
              </w:r>
              <w:r w:rsidR="009B0F3D" w:rsidRPr="009B0F3D" w:rsidDel="00C9127B">
                <w:rPr>
                  <w:b w:val="0"/>
                </w:rPr>
                <w:delText xml:space="preserve">lose </w:delText>
              </w:r>
              <w:r w:rsidR="004B0DBA" w:rsidDel="00C9127B">
                <w:rPr>
                  <w:b w:val="0"/>
                </w:rPr>
                <w:delText>cabin air valve</w:delText>
              </w:r>
              <w:r w:rsidR="00EE3119" w:rsidDel="00C9127B">
                <w:rPr>
                  <w:b w:val="0"/>
                </w:rPr>
                <w:delText xml:space="preserve"> (B)</w:delText>
              </w:r>
              <w:r w:rsidR="009B0F3D" w:rsidRPr="009B0F3D" w:rsidDel="00C9127B">
                <w:rPr>
                  <w:b w:val="0"/>
                </w:rPr>
                <w:delText>.</w:delText>
              </w:r>
            </w:del>
          </w:p>
          <w:p w14:paraId="787198A5" w14:textId="551811E3" w:rsidR="00EE3119" w:rsidRPr="00B42BCB" w:rsidDel="00C9127B" w:rsidRDefault="00EE3119" w:rsidP="00EE3119">
            <w:pPr>
              <w:rPr>
                <w:del w:id="133" w:author="Matt Richardson" w:date="2013-06-28T16:43:00Z"/>
              </w:rPr>
            </w:pPr>
          </w:p>
        </w:tc>
      </w:tr>
      <w:tr w:rsidR="009B0F3D" w14:paraId="356E8762" w14:textId="77777777" w:rsidTr="001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8919E30" w14:textId="77777777" w:rsidR="009B0F3D" w:rsidRPr="009B0F3D" w:rsidRDefault="009B0F3D" w:rsidP="009B0F3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PAS Calibrations – O</w:t>
            </w:r>
            <w:r>
              <w:rPr>
                <w:color w:val="FFFFFF" w:themeColor="background1"/>
                <w:vertAlign w:val="subscript"/>
              </w:rPr>
              <w:t>3</w:t>
            </w:r>
            <w:r>
              <w:rPr>
                <w:color w:val="FFFFFF" w:themeColor="background1"/>
              </w:rPr>
              <w:t xml:space="preserve">, Ambient Pressure – </w:t>
            </w:r>
            <w:r w:rsidRPr="004B0DBA">
              <w:rPr>
                <w:color w:val="FF0000"/>
              </w:rPr>
              <w:t xml:space="preserve">Red </w:t>
            </w:r>
            <w:r>
              <w:rPr>
                <w:color w:val="FFFFFF" w:themeColor="background1"/>
              </w:rPr>
              <w:t>Channel</w:t>
            </w:r>
          </w:p>
        </w:tc>
      </w:tr>
      <w:tr w:rsidR="00B42BCB" w:rsidDel="00C9127B" w14:paraId="4D49EE5D" w14:textId="38715D92" w:rsidTr="00164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del w:id="134" w:author="Matt Richardson" w:date="2013-06-28T16:4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6C4C7C50" w14:textId="62CB9DCB" w:rsidR="00B42BCB" w:rsidDel="00C9127B" w:rsidRDefault="005D3FB7" w:rsidP="00EE3119">
            <w:pPr>
              <w:rPr>
                <w:del w:id="135" w:author="Matt Richardson" w:date="2013-06-28T16:43:00Z"/>
              </w:rPr>
            </w:pPr>
            <w:customXmlDelRangeStart w:id="136" w:author="Matt Richardson" w:date="2013-06-28T16:43:00Z"/>
            <w:sdt>
              <w:sdtPr>
                <w:id w:val="14094248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customXmlDelRangeEnd w:id="136"/>
                <w:del w:id="137" w:author="Matt Richardson" w:date="2013-06-28T16:43:00Z">
                  <w:r w:rsidR="00B42BCB" w:rsidDel="00C9127B">
                    <w:rPr>
                      <w:rFonts w:ascii="MS Gothic" w:eastAsia="MS Gothic" w:hAnsi="MS Gothic" w:hint="eastAsia"/>
                      <w:b w:val="0"/>
                    </w:rPr>
                    <w:delText>☐</w:delText>
                  </w:r>
                </w:del>
                <w:customXmlDelRangeStart w:id="138" w:author="Matt Richardson" w:date="2013-06-28T16:43:00Z"/>
              </w:sdtContent>
            </w:sdt>
            <w:customXmlDelRangeEnd w:id="138"/>
            <w:del w:id="139" w:author="Matt Richardson" w:date="2013-06-28T16:43:00Z">
              <w:r w:rsidR="00B42BCB" w:rsidDel="00C9127B">
                <w:rPr>
                  <w:b w:val="0"/>
                </w:rPr>
                <w:delText xml:space="preserve"> </w:delText>
              </w:r>
              <w:r w:rsidR="00EE3119" w:rsidDel="00C9127B">
                <w:rPr>
                  <w:b w:val="0"/>
                </w:rPr>
                <w:delText xml:space="preserve">Open cabin air valve (B) and close LTI valve (A). </w:delText>
              </w:r>
              <w:r w:rsidR="00DC7CAB" w:rsidDel="00C9127B">
                <w:rPr>
                  <w:b w:val="0"/>
                </w:rPr>
                <w:delText xml:space="preserve"> Close the CLAP valve (V).</w:delText>
              </w:r>
            </w:del>
          </w:p>
        </w:tc>
      </w:tr>
      <w:tr w:rsidR="0096750F" w14:paraId="6FD8866A" w14:textId="77777777" w:rsidTr="00452FA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4F61A3DF" w14:textId="26C42582" w:rsidR="0096750F" w:rsidRDefault="005D3FB7" w:rsidP="005B132C">
            <w:pPr>
              <w:rPr>
                <w:b w:val="0"/>
              </w:rPr>
            </w:pPr>
            <w:sdt>
              <w:sdtPr>
                <w:id w:val="-260452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750F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96750F">
              <w:t xml:space="preserve"> </w:t>
            </w:r>
            <w:r w:rsidR="0096750F" w:rsidRPr="003A2813">
              <w:rPr>
                <w:b w:val="0"/>
              </w:rPr>
              <w:t>Set</w:t>
            </w:r>
            <w:r w:rsidR="0096750F">
              <w:t xml:space="preserve"> </w:t>
            </w:r>
            <w:r w:rsidR="0096750F">
              <w:rPr>
                <w:b w:val="0"/>
              </w:rPr>
              <w:t>dial on O</w:t>
            </w:r>
            <w:r w:rsidR="0096750F">
              <w:rPr>
                <w:b w:val="0"/>
                <w:vertAlign w:val="subscript"/>
              </w:rPr>
              <w:t>3</w:t>
            </w:r>
            <w:r w:rsidR="0096750F">
              <w:rPr>
                <w:b w:val="0"/>
              </w:rPr>
              <w:t xml:space="preserve"> generator to 1.  (Clockwise for high values – </w:t>
            </w:r>
            <w:r w:rsidR="005B132C">
              <w:rPr>
                <w:b w:val="0"/>
              </w:rPr>
              <w:t>CCW</w:t>
            </w:r>
            <w:r w:rsidR="0096750F">
              <w:rPr>
                <w:b w:val="0"/>
              </w:rPr>
              <w:t xml:space="preserve"> for lower.)</w:t>
            </w:r>
          </w:p>
        </w:tc>
      </w:tr>
      <w:tr w:rsidR="00B42BCB" w14:paraId="46CA8884" w14:textId="77777777" w:rsidTr="002B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284A55CE" w14:textId="5954ACFB" w:rsidR="00B42BCB" w:rsidRDefault="005D3FB7" w:rsidP="00AF6A43">
            <w:sdt>
              <w:sdtPr>
                <w:id w:val="-447315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2BCB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B42BCB">
              <w:rPr>
                <w:b w:val="0"/>
              </w:rPr>
              <w:t xml:space="preserve"> Check that laser</w:t>
            </w:r>
            <w:r w:rsidR="00AF6A43">
              <w:rPr>
                <w:b w:val="0"/>
              </w:rPr>
              <w:t xml:space="preserve"> power (Housekeeping Tab, plot “Laser RMS” on vertical axis) and PAS cell temperatures are stable (Housekeeping Tab, </w:t>
            </w:r>
            <w:r w:rsidR="00973FB3">
              <w:rPr>
                <w:b w:val="0"/>
              </w:rPr>
              <w:t xml:space="preserve">bottom </w:t>
            </w:r>
            <w:r w:rsidR="00AF6A43">
              <w:rPr>
                <w:b w:val="0"/>
              </w:rPr>
              <w:t>plot “thermistor temperatures” on vertical axis).</w:t>
            </w:r>
          </w:p>
        </w:tc>
      </w:tr>
      <w:bookmarkStart w:id="140" w:name="_GoBack"/>
      <w:bookmarkEnd w:id="140"/>
      <w:tr w:rsidR="00EE3119" w:rsidDel="00C9127B" w14:paraId="627235BE" w14:textId="09895E49" w:rsidTr="00210962">
        <w:trPr>
          <w:trHeight w:val="360"/>
          <w:del w:id="141" w:author="Matt Richardson" w:date="2013-06-28T16:4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62E41122" w14:textId="5EF21E83" w:rsidR="00EE3119" w:rsidDel="00C9127B" w:rsidRDefault="005D3FB7" w:rsidP="00210962">
            <w:pPr>
              <w:rPr>
                <w:del w:id="142" w:author="Matt Richardson" w:date="2013-06-28T16:43:00Z"/>
                <w:b w:val="0"/>
              </w:rPr>
            </w:pPr>
            <w:customXmlDelRangeStart w:id="143" w:author="Matt Richardson" w:date="2013-06-28T16:43:00Z"/>
            <w:sdt>
              <w:sdtPr>
                <w:id w:val="-141507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customXmlDelRangeEnd w:id="143"/>
                <w:del w:id="144" w:author="Matt Richardson" w:date="2013-06-28T16:43:00Z">
                  <w:r w:rsidR="00EE3119" w:rsidDel="00C9127B">
                    <w:rPr>
                      <w:rFonts w:ascii="MS Gothic" w:eastAsia="MS Gothic" w:hAnsi="MS Gothic" w:hint="eastAsia"/>
                      <w:b w:val="0"/>
                    </w:rPr>
                    <w:delText>☐</w:delText>
                  </w:r>
                </w:del>
                <w:customXmlDelRangeStart w:id="145" w:author="Matt Richardson" w:date="2013-06-28T16:43:00Z"/>
              </w:sdtContent>
            </w:sdt>
            <w:customXmlDelRangeEnd w:id="145"/>
            <w:del w:id="146" w:author="Matt Richardson" w:date="2013-06-28T16:43:00Z">
              <w:r w:rsidR="00EE3119" w:rsidDel="00C9127B">
                <w:delText xml:space="preserve"> </w:delText>
              </w:r>
              <w:r w:rsidR="00EE3119" w:rsidRPr="009B0F3D" w:rsidDel="00C9127B">
                <w:rPr>
                  <w:b w:val="0"/>
                </w:rPr>
                <w:delText xml:space="preserve">Check that </w:delText>
              </w:r>
              <w:r w:rsidR="00EE3119" w:rsidDel="00C9127B">
                <w:rPr>
                  <w:b w:val="0"/>
                </w:rPr>
                <w:delText>filter and speaker cycles are set to manual; see Operate menu (should be unchecked).</w:delText>
              </w:r>
            </w:del>
          </w:p>
        </w:tc>
      </w:tr>
      <w:tr w:rsidR="009B0F3D" w14:paraId="45CFB870" w14:textId="77777777" w:rsidTr="00164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5284A58B" w14:textId="399632F1" w:rsidR="009B0F3D" w:rsidRDefault="005D3FB7" w:rsidP="00EE3119">
            <w:pPr>
              <w:rPr>
                <w:b w:val="0"/>
              </w:rPr>
            </w:pPr>
            <w:sdt>
              <w:sdtPr>
                <w:id w:val="950515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0F3D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9B0F3D" w:rsidRPr="001520EE">
              <w:t xml:space="preserve"> </w:t>
            </w:r>
            <w:r w:rsidR="00EE3119">
              <w:rPr>
                <w:b w:val="0"/>
              </w:rPr>
              <w:t>Switch flow to Fi</w:t>
            </w:r>
            <w:r w:rsidR="009B0F3D" w:rsidRPr="009B0F3D">
              <w:rPr>
                <w:b w:val="0"/>
              </w:rPr>
              <w:t>lter</w:t>
            </w:r>
            <w:r w:rsidR="00EE3119">
              <w:rPr>
                <w:b w:val="0"/>
              </w:rPr>
              <w:t>ing</w:t>
            </w:r>
            <w:r w:rsidR="009B0F3D" w:rsidRPr="009B0F3D">
              <w:rPr>
                <w:b w:val="0"/>
              </w:rPr>
              <w:t xml:space="preserve"> (right side of screen, all tabs).</w:t>
            </w:r>
          </w:p>
        </w:tc>
      </w:tr>
      <w:tr w:rsidR="009B0F3D" w14:paraId="4BC9B6C5" w14:textId="77777777" w:rsidTr="001642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4CE36C97" w14:textId="77777777" w:rsidR="009B0F3D" w:rsidRDefault="005D3FB7" w:rsidP="004B0DBA">
            <w:pPr>
              <w:rPr>
                <w:b w:val="0"/>
              </w:rPr>
            </w:pPr>
            <w:sdt>
              <w:sdtPr>
                <w:id w:val="-202558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0F3D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9B0F3D">
              <w:t xml:space="preserve"> </w:t>
            </w:r>
            <w:r w:rsidR="004B0DBA">
              <w:rPr>
                <w:b w:val="0"/>
              </w:rPr>
              <w:t>Turn on O</w:t>
            </w:r>
            <w:r w:rsidR="004B0DBA">
              <w:rPr>
                <w:b w:val="0"/>
                <w:vertAlign w:val="subscript"/>
              </w:rPr>
              <w:t xml:space="preserve">3 </w:t>
            </w:r>
            <w:r w:rsidR="004B0DBA">
              <w:rPr>
                <w:b w:val="0"/>
              </w:rPr>
              <w:t>alarm (press and hold left button on yellow device located near O</w:t>
            </w:r>
            <w:r w:rsidR="004B0DBA">
              <w:rPr>
                <w:b w:val="0"/>
                <w:vertAlign w:val="subscript"/>
              </w:rPr>
              <w:t>3</w:t>
            </w:r>
            <w:r w:rsidR="004B0DBA">
              <w:rPr>
                <w:b w:val="0"/>
              </w:rPr>
              <w:t xml:space="preserve"> generator).</w:t>
            </w:r>
            <w:r w:rsidR="009B0F3D">
              <w:t xml:space="preserve">  </w:t>
            </w:r>
          </w:p>
        </w:tc>
      </w:tr>
      <w:tr w:rsidR="004B0DBA" w14:paraId="7A2AD285" w14:textId="77777777" w:rsidTr="00164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14757C36" w14:textId="7ECD5D39" w:rsidR="004B0DBA" w:rsidRPr="004B0DBA" w:rsidRDefault="005D3FB7" w:rsidP="00EE3119">
            <w:pPr>
              <w:rPr>
                <w:b w:val="0"/>
              </w:rPr>
            </w:pPr>
            <w:sdt>
              <w:sdtPr>
                <w:id w:val="1183238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0DBA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4B0DBA">
              <w:t xml:space="preserve"> </w:t>
            </w:r>
            <w:r w:rsidR="00EE3119">
              <w:rPr>
                <w:b w:val="0"/>
              </w:rPr>
              <w:t>Check</w:t>
            </w:r>
            <w:r w:rsidR="00F741A5">
              <w:rPr>
                <w:b w:val="0"/>
              </w:rPr>
              <w:t xml:space="preserve"> that speaker</w:t>
            </w:r>
            <w:r w:rsidR="00EE3119">
              <w:rPr>
                <w:b w:val="0"/>
              </w:rPr>
              <w:t>s are</w:t>
            </w:r>
            <w:r w:rsidR="00F741A5">
              <w:rPr>
                <w:b w:val="0"/>
              </w:rPr>
              <w:t xml:space="preserve"> off: toggle button from “Speaker” to “Laser”  on PAS controls </w:t>
            </w:r>
            <w:r w:rsidR="00AF6A43">
              <w:rPr>
                <w:b w:val="0"/>
              </w:rPr>
              <w:t>T</w:t>
            </w:r>
            <w:r w:rsidR="00F741A5">
              <w:rPr>
                <w:b w:val="0"/>
              </w:rPr>
              <w:t>ab.</w:t>
            </w:r>
          </w:p>
        </w:tc>
      </w:tr>
      <w:tr w:rsidR="009B0F3D" w14:paraId="0E64EB77" w14:textId="77777777" w:rsidTr="001642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57DB2D47" w14:textId="77777777" w:rsidR="009B0F3D" w:rsidRDefault="005D3FB7" w:rsidP="00846B7E">
            <w:pPr>
              <w:rPr>
                <w:b w:val="0"/>
              </w:rPr>
            </w:pPr>
            <w:sdt>
              <w:sdtPr>
                <w:id w:val="-1409677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4140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AE4140">
              <w:t xml:space="preserve"> </w:t>
            </w:r>
            <w:r w:rsidR="00AE4140" w:rsidRPr="00AE4140">
              <w:rPr>
                <w:b w:val="0"/>
              </w:rPr>
              <w:t xml:space="preserve">Set the thermal </w:t>
            </w:r>
            <w:r w:rsidR="00AE4140">
              <w:rPr>
                <w:b w:val="0"/>
              </w:rPr>
              <w:t>denuder to bypass mode (o</w:t>
            </w:r>
            <w:r w:rsidR="00AE4140" w:rsidRPr="00AE4140">
              <w:rPr>
                <w:b w:val="0"/>
              </w:rPr>
              <w:t xml:space="preserve">pen </w:t>
            </w:r>
            <w:r w:rsidR="00846B7E">
              <w:rPr>
                <w:b w:val="0"/>
              </w:rPr>
              <w:t>L</w:t>
            </w:r>
            <w:r w:rsidR="00AE4140" w:rsidRPr="00AE4140">
              <w:rPr>
                <w:b w:val="0"/>
              </w:rPr>
              <w:t xml:space="preserve"> then close </w:t>
            </w:r>
            <w:r w:rsidR="00846B7E">
              <w:rPr>
                <w:b w:val="0"/>
              </w:rPr>
              <w:t>K</w:t>
            </w:r>
            <w:r w:rsidR="00AE4140" w:rsidRPr="00AE4140">
              <w:rPr>
                <w:b w:val="0"/>
              </w:rPr>
              <w:t>).</w:t>
            </w:r>
          </w:p>
        </w:tc>
      </w:tr>
      <w:tr w:rsidR="000B0FCF" w14:paraId="3354B633" w14:textId="77777777" w:rsidTr="00B42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5AC0D914" w14:textId="77777777" w:rsidR="000B0FCF" w:rsidRDefault="005D3FB7" w:rsidP="00846B7E">
            <w:pPr>
              <w:rPr>
                <w:b w:val="0"/>
              </w:rPr>
            </w:pPr>
            <w:sdt>
              <w:sdtPr>
                <w:id w:val="121587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0FCF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0B0FCF">
              <w:t xml:space="preserve"> </w:t>
            </w:r>
            <w:r w:rsidR="000B0FCF" w:rsidRPr="00AE4140">
              <w:rPr>
                <w:b w:val="0"/>
              </w:rPr>
              <w:t>Set the CLAP flow to zero</w:t>
            </w:r>
            <w:r w:rsidR="000B0FCF">
              <w:rPr>
                <w:b w:val="0"/>
              </w:rPr>
              <w:t xml:space="preserve"> (clap tab)</w:t>
            </w:r>
            <w:r w:rsidR="000B0FCF" w:rsidRPr="00AE4140">
              <w:rPr>
                <w:b w:val="0"/>
              </w:rPr>
              <w:t xml:space="preserve"> and close the CLAP valve (</w:t>
            </w:r>
            <w:r w:rsidR="00846B7E">
              <w:rPr>
                <w:b w:val="0"/>
              </w:rPr>
              <w:t>V</w:t>
            </w:r>
            <w:r w:rsidR="000B0FCF" w:rsidRPr="00AE4140">
              <w:rPr>
                <w:b w:val="0"/>
              </w:rPr>
              <w:t>)</w:t>
            </w:r>
            <w:r w:rsidR="000B0FCF">
              <w:rPr>
                <w:b w:val="0"/>
              </w:rPr>
              <w:t>.</w:t>
            </w:r>
          </w:p>
        </w:tc>
      </w:tr>
      <w:tr w:rsidR="00AF6A43" w14:paraId="1AB4DB44" w14:textId="77777777" w:rsidTr="001642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53DE8583" w14:textId="22868F35" w:rsidR="00AF6A43" w:rsidRDefault="005D3FB7" w:rsidP="0096750F">
            <w:sdt>
              <w:sdtPr>
                <w:id w:val="-186905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A43" w:rsidRPr="00120D63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AF6A43" w:rsidRPr="00120D63">
              <w:t xml:space="preserve"> </w:t>
            </w:r>
            <w:r w:rsidR="00AF6A43" w:rsidRPr="00120D63">
              <w:rPr>
                <w:b w:val="0"/>
              </w:rPr>
              <w:t>Set</w:t>
            </w:r>
            <w:r w:rsidR="00AF6A43" w:rsidRPr="00120D63">
              <w:t xml:space="preserve"> </w:t>
            </w:r>
            <w:r w:rsidR="00AF6A43" w:rsidRPr="00AF6A43">
              <w:rPr>
                <w:b w:val="0"/>
              </w:rPr>
              <w:t>the</w:t>
            </w:r>
            <w:r w:rsidR="00AF6A43">
              <w:t xml:space="preserve"> </w:t>
            </w:r>
            <w:r w:rsidR="00AF6A43" w:rsidRPr="00120D63">
              <w:rPr>
                <w:b w:val="0"/>
              </w:rPr>
              <w:t>O</w:t>
            </w:r>
            <w:r w:rsidR="00AF6A43">
              <w:rPr>
                <w:b w:val="0"/>
                <w:vertAlign w:val="subscript"/>
              </w:rPr>
              <w:t>2</w:t>
            </w:r>
            <w:r w:rsidR="00AF6A43" w:rsidRPr="00120D63">
              <w:rPr>
                <w:b w:val="0"/>
              </w:rPr>
              <w:t xml:space="preserve"> </w:t>
            </w:r>
            <w:r w:rsidR="00AF6A43">
              <w:rPr>
                <w:b w:val="0"/>
              </w:rPr>
              <w:t xml:space="preserve">flows </w:t>
            </w:r>
            <w:r w:rsidR="00AF6A43" w:rsidRPr="00120D63">
              <w:rPr>
                <w:b w:val="0"/>
              </w:rPr>
              <w:t xml:space="preserve">to </w:t>
            </w:r>
            <w:r w:rsidR="00C258A5">
              <w:rPr>
                <w:b w:val="0"/>
              </w:rPr>
              <w:t>1.5</w:t>
            </w:r>
            <w:r w:rsidR="00AF6A43">
              <w:rPr>
                <w:b w:val="0"/>
              </w:rPr>
              <w:t xml:space="preserve">, </w:t>
            </w:r>
            <w:r w:rsidR="00C258A5">
              <w:rPr>
                <w:b w:val="0"/>
              </w:rPr>
              <w:t>1.25</w:t>
            </w:r>
            <w:r w:rsidR="00AF6A43">
              <w:rPr>
                <w:b w:val="0"/>
              </w:rPr>
              <w:t xml:space="preserve">, </w:t>
            </w:r>
            <w:r w:rsidR="00C258A5">
              <w:rPr>
                <w:b w:val="0"/>
              </w:rPr>
              <w:t>1</w:t>
            </w:r>
            <w:r w:rsidR="00AF6A43">
              <w:rPr>
                <w:b w:val="0"/>
              </w:rPr>
              <w:t>, 0.</w:t>
            </w:r>
            <w:r w:rsidR="00C258A5">
              <w:rPr>
                <w:b w:val="0"/>
              </w:rPr>
              <w:t xml:space="preserve">75, </w:t>
            </w:r>
            <w:proofErr w:type="gramStart"/>
            <w:r w:rsidR="00C258A5">
              <w:rPr>
                <w:b w:val="0"/>
              </w:rPr>
              <w:t>0.5</w:t>
            </w:r>
            <w:proofErr w:type="gramEnd"/>
            <w:r w:rsidR="00AF6A43" w:rsidRPr="00120D63">
              <w:rPr>
                <w:b w:val="0"/>
              </w:rPr>
              <w:t>.</w:t>
            </w:r>
            <w:r w:rsidR="00C258A5">
              <w:rPr>
                <w:b w:val="0"/>
              </w:rPr>
              <w:t xml:space="preserve"> (</w:t>
            </w:r>
            <w:r w:rsidR="00973FB3">
              <w:rPr>
                <w:b w:val="0"/>
              </w:rPr>
              <w:t>Calibration tab</w:t>
            </w:r>
            <w:r w:rsidR="00C258A5">
              <w:rPr>
                <w:b w:val="0"/>
              </w:rPr>
              <w:t>)</w:t>
            </w:r>
          </w:p>
        </w:tc>
      </w:tr>
      <w:tr w:rsidR="00AF6A43" w14:paraId="3F3E2B98" w14:textId="77777777" w:rsidTr="00164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274C9007" w14:textId="77777777" w:rsidR="00AF6A43" w:rsidRDefault="005D3FB7" w:rsidP="00AF6A43">
            <w:sdt>
              <w:sdtPr>
                <w:id w:val="-722514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A43" w:rsidRPr="008F572F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AF6A43" w:rsidRPr="008F572F">
              <w:t xml:space="preserve"> </w:t>
            </w:r>
            <w:r w:rsidR="00AF6A43">
              <w:rPr>
                <w:b w:val="0"/>
              </w:rPr>
              <w:t>Check that number of points to collect = 40.</w:t>
            </w:r>
          </w:p>
        </w:tc>
      </w:tr>
      <w:tr w:rsidR="0096750F" w14:paraId="6022A84B" w14:textId="77777777" w:rsidTr="00EF5AF0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5393975D" w14:textId="1FD61D02" w:rsidR="0096750F" w:rsidRPr="00AF6A43" w:rsidRDefault="005D3FB7" w:rsidP="00EF5AF0">
            <w:pPr>
              <w:rPr>
                <w:b w:val="0"/>
              </w:rPr>
            </w:pPr>
            <w:sdt>
              <w:sdtPr>
                <w:id w:val="1781134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750F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96750F">
              <w:t xml:space="preserve"> </w:t>
            </w:r>
            <w:r w:rsidR="0096750F">
              <w:rPr>
                <w:b w:val="0"/>
              </w:rPr>
              <w:t>Click “run calibration” button (Calibration Tab)</w:t>
            </w:r>
            <w:r w:rsidR="00612C90">
              <w:rPr>
                <w:b w:val="0"/>
              </w:rPr>
              <w:t>, noting the start time</w:t>
            </w:r>
            <w:r w:rsidR="0096750F">
              <w:rPr>
                <w:b w:val="0"/>
              </w:rPr>
              <w:t>.  It should take ~5-7 minutes for the calibration to finish and the popup box to appear with the results.</w:t>
            </w:r>
          </w:p>
        </w:tc>
      </w:tr>
      <w:tr w:rsidR="00D96DDA" w14:paraId="61560990" w14:textId="77777777" w:rsidTr="00D9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4F1B31E5" w14:textId="77777777" w:rsidR="00D96DDA" w:rsidRDefault="00D96DDA" w:rsidP="00210962">
            <w:r>
              <w:lastRenderedPageBreak/>
              <w:t>CALIBRATION START TIME (start of background collection):</w:t>
            </w:r>
          </w:p>
        </w:tc>
      </w:tr>
      <w:tr w:rsidR="00D96DDA" w14:paraId="3CC6FD92" w14:textId="77777777" w:rsidTr="00D96DDA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3CB9BE51" w14:textId="77777777" w:rsidR="00D96DDA" w:rsidRDefault="00D96DDA" w:rsidP="002B3EC3">
            <w:r>
              <w:t>CALIBRATION STOP TIME (end of background collection):</w:t>
            </w:r>
          </w:p>
        </w:tc>
      </w:tr>
      <w:tr w:rsidR="00AF6A43" w14:paraId="43DE652C" w14:textId="77777777" w:rsidTr="00164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67019C84" w14:textId="18DBB899" w:rsidR="00AF6A43" w:rsidRPr="00AF6A43" w:rsidRDefault="005D3FB7" w:rsidP="005B132C">
            <w:sdt>
              <w:sdtPr>
                <w:id w:val="-745497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6A43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AF6A43">
              <w:t xml:space="preserve"> </w:t>
            </w:r>
            <w:r w:rsidR="00AF6A43">
              <w:rPr>
                <w:b w:val="0"/>
              </w:rPr>
              <w:t>Record slope, intercept and R</w:t>
            </w:r>
            <w:r w:rsidR="00AF6A43">
              <w:rPr>
                <w:b w:val="0"/>
                <w:vertAlign w:val="superscript"/>
              </w:rPr>
              <w:t>2</w:t>
            </w:r>
            <w:r w:rsidR="00AF6A43">
              <w:rPr>
                <w:b w:val="0"/>
              </w:rPr>
              <w:t xml:space="preserve"> values below for the </w:t>
            </w:r>
            <w:r w:rsidR="005B132C">
              <w:rPr>
                <w:b w:val="0"/>
              </w:rPr>
              <w:t>3</w:t>
            </w:r>
            <w:r w:rsidR="0096750F">
              <w:rPr>
                <w:b w:val="0"/>
              </w:rPr>
              <w:t xml:space="preserve"> red and green</w:t>
            </w:r>
            <w:r w:rsidR="00AF6A43">
              <w:rPr>
                <w:b w:val="0"/>
              </w:rPr>
              <w:t xml:space="preserve"> </w:t>
            </w:r>
            <w:r w:rsidR="002B3EC3">
              <w:rPr>
                <w:b w:val="0"/>
              </w:rPr>
              <w:t>PAS channels:</w:t>
            </w:r>
          </w:p>
        </w:tc>
      </w:tr>
      <w:tr w:rsidR="00FB19A1" w14:paraId="02AB637D" w14:textId="77777777" w:rsidTr="00FB19A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45DC2512" w14:textId="77777777" w:rsidR="00FB19A1" w:rsidRPr="00912B48" w:rsidRDefault="00FB19A1" w:rsidP="00FB19A1">
            <w:pPr>
              <w:jc w:val="right"/>
              <w:rPr>
                <w:bCs w:val="0"/>
              </w:rPr>
            </w:pPr>
            <w:r>
              <w:rPr>
                <w:bCs w:val="0"/>
              </w:rPr>
              <w:t>Slope =</w:t>
            </w:r>
          </w:p>
        </w:tc>
        <w:tc>
          <w:tcPr>
            <w:tcW w:w="1596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29870672" w14:textId="77777777" w:rsidR="00FB19A1" w:rsidRPr="00912B48" w:rsidRDefault="00FB19A1" w:rsidP="00210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1:</w:t>
            </w:r>
          </w:p>
        </w:tc>
        <w:tc>
          <w:tcPr>
            <w:tcW w:w="1596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3C0F1443" w14:textId="77777777" w:rsidR="00FB19A1" w:rsidRPr="00912B48" w:rsidRDefault="00FB19A1" w:rsidP="00210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2:</w:t>
            </w:r>
          </w:p>
        </w:tc>
        <w:tc>
          <w:tcPr>
            <w:tcW w:w="159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298927CE" w14:textId="77777777" w:rsidR="00FB19A1" w:rsidRPr="00912B48" w:rsidRDefault="00FB19A1" w:rsidP="00210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3:</w:t>
            </w:r>
          </w:p>
        </w:tc>
        <w:tc>
          <w:tcPr>
            <w:tcW w:w="159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0DC8DF08" w14:textId="3EB8D3F0" w:rsidR="00FB19A1" w:rsidRPr="00912B48" w:rsidRDefault="00FB19A1" w:rsidP="00210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4:</w:t>
            </w:r>
            <w:r w:rsidR="00C258A5">
              <w:rPr>
                <w:b/>
                <w:bCs/>
              </w:rPr>
              <w:t xml:space="preserve"> N/A</w:t>
            </w:r>
          </w:p>
        </w:tc>
        <w:tc>
          <w:tcPr>
            <w:tcW w:w="1596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6E20FD89" w14:textId="4C2E8955" w:rsidR="00FB19A1" w:rsidRPr="00912B48" w:rsidRDefault="00FB19A1" w:rsidP="00210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5:</w:t>
            </w:r>
            <w:r w:rsidR="00C258A5">
              <w:rPr>
                <w:b/>
                <w:bCs/>
              </w:rPr>
              <w:t xml:space="preserve"> N/A</w:t>
            </w:r>
          </w:p>
        </w:tc>
      </w:tr>
      <w:tr w:rsidR="00FB19A1" w14:paraId="36C0F345" w14:textId="77777777" w:rsidTr="00FB1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0414697D" w14:textId="77777777" w:rsidR="00FB19A1" w:rsidRPr="00912B48" w:rsidRDefault="00FB19A1" w:rsidP="00FB19A1">
            <w:pPr>
              <w:jc w:val="right"/>
              <w:rPr>
                <w:bCs w:val="0"/>
              </w:rPr>
            </w:pPr>
            <w:r>
              <w:rPr>
                <w:bCs w:val="0"/>
              </w:rPr>
              <w:t>Intercept =</w:t>
            </w:r>
          </w:p>
        </w:tc>
        <w:tc>
          <w:tcPr>
            <w:tcW w:w="1596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1E1F80EF" w14:textId="77777777" w:rsidR="00FB19A1" w:rsidRPr="00912B48" w:rsidRDefault="00FB19A1" w:rsidP="00210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1:</w:t>
            </w:r>
          </w:p>
        </w:tc>
        <w:tc>
          <w:tcPr>
            <w:tcW w:w="1596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39A214DA" w14:textId="77777777" w:rsidR="00FB19A1" w:rsidRPr="00912B48" w:rsidRDefault="00FB19A1" w:rsidP="00210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2:</w:t>
            </w:r>
          </w:p>
        </w:tc>
        <w:tc>
          <w:tcPr>
            <w:tcW w:w="159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1A06B717" w14:textId="77777777" w:rsidR="00FB19A1" w:rsidRPr="00912B48" w:rsidRDefault="00FB19A1" w:rsidP="00210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3:</w:t>
            </w:r>
          </w:p>
        </w:tc>
        <w:tc>
          <w:tcPr>
            <w:tcW w:w="159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0EAABEE1" w14:textId="53A76CF0" w:rsidR="00FB19A1" w:rsidRPr="00912B48" w:rsidRDefault="00FB19A1" w:rsidP="00210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4:</w:t>
            </w:r>
            <w:r w:rsidR="00C258A5">
              <w:rPr>
                <w:b/>
                <w:bCs/>
              </w:rPr>
              <w:t xml:space="preserve"> N/A</w:t>
            </w:r>
          </w:p>
        </w:tc>
        <w:tc>
          <w:tcPr>
            <w:tcW w:w="1596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47698931" w14:textId="2227365D" w:rsidR="00FB19A1" w:rsidRPr="00912B48" w:rsidRDefault="00FB19A1" w:rsidP="00210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5:</w:t>
            </w:r>
            <w:r w:rsidR="00C258A5">
              <w:rPr>
                <w:b/>
                <w:bCs/>
              </w:rPr>
              <w:t xml:space="preserve"> N/A</w:t>
            </w:r>
          </w:p>
        </w:tc>
      </w:tr>
      <w:tr w:rsidR="00FB19A1" w14:paraId="481F9F52" w14:textId="77777777" w:rsidTr="00FB19A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23416912" w14:textId="77777777" w:rsidR="00FB19A1" w:rsidRPr="00804121" w:rsidRDefault="00FB19A1" w:rsidP="00FB19A1">
            <w:pPr>
              <w:jc w:val="right"/>
              <w:rPr>
                <w:bCs w:val="0"/>
              </w:rPr>
            </w:pPr>
            <w:r>
              <w:rPr>
                <w:bCs w:val="0"/>
              </w:rPr>
              <w:t>R</w:t>
            </w:r>
            <w:r>
              <w:rPr>
                <w:bCs w:val="0"/>
                <w:vertAlign w:val="superscript"/>
              </w:rPr>
              <w:t xml:space="preserve">2 </w:t>
            </w:r>
            <w:r>
              <w:rPr>
                <w:bCs w:val="0"/>
              </w:rPr>
              <w:t>=</w:t>
            </w:r>
          </w:p>
        </w:tc>
        <w:tc>
          <w:tcPr>
            <w:tcW w:w="1596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1F68AA90" w14:textId="77777777" w:rsidR="00FB19A1" w:rsidRPr="00912B48" w:rsidRDefault="00FB19A1" w:rsidP="00210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1:</w:t>
            </w:r>
          </w:p>
        </w:tc>
        <w:tc>
          <w:tcPr>
            <w:tcW w:w="1596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0D6413AF" w14:textId="77777777" w:rsidR="00FB19A1" w:rsidRPr="00912B48" w:rsidRDefault="00FB19A1" w:rsidP="00210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2:</w:t>
            </w:r>
          </w:p>
        </w:tc>
        <w:tc>
          <w:tcPr>
            <w:tcW w:w="159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5353CAFC" w14:textId="77777777" w:rsidR="00FB19A1" w:rsidRPr="00912B48" w:rsidRDefault="00FB19A1" w:rsidP="00210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3:</w:t>
            </w:r>
          </w:p>
        </w:tc>
        <w:tc>
          <w:tcPr>
            <w:tcW w:w="159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509EF80B" w14:textId="590B095B" w:rsidR="00FB19A1" w:rsidRPr="00912B48" w:rsidRDefault="00FB19A1" w:rsidP="00210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4:</w:t>
            </w:r>
            <w:r w:rsidR="00C258A5">
              <w:rPr>
                <w:b/>
                <w:bCs/>
              </w:rPr>
              <w:t xml:space="preserve"> N/A</w:t>
            </w:r>
          </w:p>
        </w:tc>
        <w:tc>
          <w:tcPr>
            <w:tcW w:w="1596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7D9E974F" w14:textId="77A2E1BB" w:rsidR="00FB19A1" w:rsidRPr="00912B48" w:rsidRDefault="00FB19A1" w:rsidP="00210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5:</w:t>
            </w:r>
            <w:r w:rsidR="00C258A5">
              <w:rPr>
                <w:b/>
                <w:bCs/>
              </w:rPr>
              <w:t xml:space="preserve"> N/A</w:t>
            </w:r>
          </w:p>
        </w:tc>
      </w:tr>
      <w:tr w:rsidR="009B0F3D" w14:paraId="4734113B" w14:textId="77777777" w:rsidTr="00375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002FDCBE" w14:textId="77777777" w:rsidR="009B0F3D" w:rsidRPr="00CC43BF" w:rsidRDefault="00CC43BF" w:rsidP="00CC43B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PAS Calibrations – O</w:t>
            </w:r>
            <w:r>
              <w:rPr>
                <w:color w:val="FFFFFF" w:themeColor="background1"/>
                <w:vertAlign w:val="subscript"/>
              </w:rPr>
              <w:t>3</w:t>
            </w:r>
            <w:r>
              <w:rPr>
                <w:color w:val="FFFFFF" w:themeColor="background1"/>
              </w:rPr>
              <w:t xml:space="preserve">, Ambient Pressure – </w:t>
            </w:r>
            <w:r w:rsidRPr="004B0DBA">
              <w:rPr>
                <w:color w:val="0070C0"/>
              </w:rPr>
              <w:t xml:space="preserve">Blue </w:t>
            </w:r>
            <w:r>
              <w:rPr>
                <w:color w:val="FFFFFF" w:themeColor="background1"/>
              </w:rPr>
              <w:t>Channel</w:t>
            </w:r>
          </w:p>
        </w:tc>
      </w:tr>
      <w:tr w:rsidR="009B0F3D" w14:paraId="32A4385E" w14:textId="77777777" w:rsidTr="001642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3385E4B8" w14:textId="6AC42082" w:rsidR="009B0F3D" w:rsidRDefault="005D3FB7" w:rsidP="0096750F">
            <w:pPr>
              <w:rPr>
                <w:b w:val="0"/>
              </w:rPr>
            </w:pPr>
            <w:sdt>
              <w:sdtPr>
                <w:id w:val="-1836067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A2813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3A2813">
              <w:t xml:space="preserve"> </w:t>
            </w:r>
            <w:r w:rsidR="003A2813" w:rsidRPr="003A2813">
              <w:rPr>
                <w:b w:val="0"/>
              </w:rPr>
              <w:t>Set</w:t>
            </w:r>
            <w:r w:rsidR="003A2813">
              <w:t xml:space="preserve"> </w:t>
            </w:r>
            <w:r w:rsidR="003A2813">
              <w:rPr>
                <w:b w:val="0"/>
              </w:rPr>
              <w:t>dial on O</w:t>
            </w:r>
            <w:r w:rsidR="003A2813">
              <w:rPr>
                <w:b w:val="0"/>
                <w:vertAlign w:val="subscript"/>
              </w:rPr>
              <w:t>3</w:t>
            </w:r>
            <w:r w:rsidR="003A2813">
              <w:rPr>
                <w:b w:val="0"/>
              </w:rPr>
              <w:t xml:space="preserve"> generator to </w:t>
            </w:r>
            <w:r w:rsidR="0096750F">
              <w:rPr>
                <w:b w:val="0"/>
              </w:rPr>
              <w:t>8</w:t>
            </w:r>
            <w:r w:rsidR="003A2813">
              <w:rPr>
                <w:b w:val="0"/>
              </w:rPr>
              <w:t>.</w:t>
            </w:r>
            <w:r w:rsidR="00C258A5">
              <w:rPr>
                <w:b w:val="0"/>
              </w:rPr>
              <w:t xml:space="preserve">  (Clockwise for high val</w:t>
            </w:r>
            <w:r w:rsidR="0096750F">
              <w:rPr>
                <w:b w:val="0"/>
              </w:rPr>
              <w:t>u</w:t>
            </w:r>
            <w:r w:rsidR="00C258A5">
              <w:rPr>
                <w:b w:val="0"/>
              </w:rPr>
              <w:t>es – Counter Clockwise for lower.)</w:t>
            </w:r>
          </w:p>
        </w:tc>
      </w:tr>
      <w:tr w:rsidR="00973FB3" w14:paraId="625B0FB7" w14:textId="77777777" w:rsidTr="00295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5F4E8542" w14:textId="77777777" w:rsidR="00973FB3" w:rsidRDefault="005D3FB7" w:rsidP="00295C2F">
            <w:pPr>
              <w:rPr>
                <w:b w:val="0"/>
              </w:rPr>
            </w:pPr>
            <w:sdt>
              <w:sdtPr>
                <w:id w:val="-2083987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3FB3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973FB3">
              <w:t xml:space="preserve"> </w:t>
            </w:r>
            <w:r w:rsidR="00973FB3">
              <w:rPr>
                <w:b w:val="0"/>
              </w:rPr>
              <w:t>Toggle off RH control (CRD controls tab)</w:t>
            </w:r>
            <w:r w:rsidR="00973FB3" w:rsidRPr="005435F2">
              <w:rPr>
                <w:b w:val="0"/>
              </w:rPr>
              <w:t>.</w:t>
            </w:r>
          </w:p>
        </w:tc>
      </w:tr>
      <w:tr w:rsidR="009B0F3D" w14:paraId="39959F6A" w14:textId="77777777" w:rsidTr="001642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61133999" w14:textId="4BF31D5A" w:rsidR="009B0F3D" w:rsidRPr="00DC7CAB" w:rsidRDefault="005D3FB7" w:rsidP="0096750F">
            <w:pPr>
              <w:rPr>
                <w:b w:val="0"/>
              </w:rPr>
            </w:pPr>
            <w:sdt>
              <w:sdtPr>
                <w:id w:val="-491724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43BF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5435F2">
              <w:t xml:space="preserve"> </w:t>
            </w:r>
            <w:r w:rsidR="003A2813">
              <w:rPr>
                <w:b w:val="0"/>
              </w:rPr>
              <w:t>Turn off all CRD flows except dry flows.</w:t>
            </w:r>
            <w:r w:rsidR="005435F2">
              <w:t xml:space="preserve">  </w:t>
            </w:r>
            <w:r w:rsidR="00DC7CAB">
              <w:rPr>
                <w:b w:val="0"/>
              </w:rPr>
              <w:t>Turn of</w:t>
            </w:r>
            <w:r w:rsidR="00D149AA">
              <w:rPr>
                <w:b w:val="0"/>
              </w:rPr>
              <w:t>f</w:t>
            </w:r>
            <w:r w:rsidR="00DC7CAB">
              <w:rPr>
                <w:b w:val="0"/>
              </w:rPr>
              <w:t xml:space="preserve"> flows in PAS channels 1, 2, </w:t>
            </w:r>
            <w:proofErr w:type="gramStart"/>
            <w:r w:rsidR="00DC7CAB">
              <w:rPr>
                <w:b w:val="0"/>
              </w:rPr>
              <w:t>3</w:t>
            </w:r>
            <w:proofErr w:type="gramEnd"/>
            <w:r w:rsidR="00DC7CAB">
              <w:rPr>
                <w:b w:val="0"/>
              </w:rPr>
              <w:t xml:space="preserve">. </w:t>
            </w:r>
          </w:p>
        </w:tc>
      </w:tr>
      <w:tr w:rsidR="000B0FCF" w14:paraId="43573831" w14:textId="77777777" w:rsidTr="00B42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60875866" w14:textId="3AE3E805" w:rsidR="000B0FCF" w:rsidRDefault="005D3FB7" w:rsidP="0096750F">
            <w:pPr>
              <w:rPr>
                <w:b w:val="0"/>
              </w:rPr>
            </w:pPr>
            <w:sdt>
              <w:sdtPr>
                <w:id w:val="10504974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0FCF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0B0FCF">
              <w:t xml:space="preserve"> </w:t>
            </w:r>
            <w:r w:rsidR="000B0FCF">
              <w:rPr>
                <w:b w:val="0"/>
              </w:rPr>
              <w:t xml:space="preserve">Set temperatures to </w:t>
            </w:r>
            <w:r w:rsidR="0096750F">
              <w:rPr>
                <w:b w:val="0"/>
              </w:rPr>
              <w:t>10˚C (CRDS Controls, Humidifier Temperatures).</w:t>
            </w:r>
          </w:p>
        </w:tc>
      </w:tr>
      <w:tr w:rsidR="00665D30" w14:paraId="0925E05A" w14:textId="77777777" w:rsidTr="00CF7FDF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3D2680BE" w14:textId="77777777" w:rsidR="00665D30" w:rsidRPr="00AF6A43" w:rsidRDefault="005D3FB7" w:rsidP="00CF7FDF">
            <w:pPr>
              <w:rPr>
                <w:b w:val="0"/>
              </w:rPr>
            </w:pPr>
            <w:sdt>
              <w:sdtPr>
                <w:id w:val="1186799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5D30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665D30">
              <w:t xml:space="preserve"> </w:t>
            </w:r>
            <w:r w:rsidR="00665D30">
              <w:rPr>
                <w:b w:val="0"/>
              </w:rPr>
              <w:t>Click “run calibration” button (Calibration Tab), noting the start time.  It should take ~5-7 minutes for the calibration to finish and the popup box to appear with the results.</w:t>
            </w:r>
          </w:p>
        </w:tc>
      </w:tr>
      <w:tr w:rsidR="00D96DDA" w14:paraId="651F9EE4" w14:textId="77777777" w:rsidTr="00210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2D99174D" w14:textId="77777777" w:rsidR="00D96DDA" w:rsidRDefault="00D96DDA" w:rsidP="00210962">
            <w:r>
              <w:t>CALIBRATION START TIME (start of background collection):</w:t>
            </w:r>
          </w:p>
        </w:tc>
      </w:tr>
      <w:tr w:rsidR="00D96DDA" w14:paraId="17A4B8C4" w14:textId="77777777" w:rsidTr="00210962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091F7A55" w14:textId="77777777" w:rsidR="00D96DDA" w:rsidRDefault="00D96DDA" w:rsidP="00210962">
            <w:r>
              <w:t>CALIBRATION STOP TIME (end of background collection):</w:t>
            </w:r>
          </w:p>
        </w:tc>
      </w:tr>
      <w:tr w:rsidR="002B3EC3" w14:paraId="2F5E6352" w14:textId="77777777" w:rsidTr="00210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2550FF49" w14:textId="3AC91573" w:rsidR="002B3EC3" w:rsidRPr="00AF6A43" w:rsidRDefault="005D3FB7" w:rsidP="0096750F">
            <w:sdt>
              <w:sdtPr>
                <w:id w:val="-15462871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3EC3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2B3EC3">
              <w:t xml:space="preserve"> </w:t>
            </w:r>
            <w:r w:rsidR="002B3EC3">
              <w:rPr>
                <w:b w:val="0"/>
              </w:rPr>
              <w:t>Record slope, intercept and R</w:t>
            </w:r>
            <w:r w:rsidR="002B3EC3">
              <w:rPr>
                <w:b w:val="0"/>
                <w:vertAlign w:val="superscript"/>
              </w:rPr>
              <w:t>2</w:t>
            </w:r>
            <w:r w:rsidR="002B3EC3">
              <w:rPr>
                <w:b w:val="0"/>
              </w:rPr>
              <w:t xml:space="preserve"> values below </w:t>
            </w:r>
            <w:r w:rsidR="0096750F">
              <w:rPr>
                <w:b w:val="0"/>
              </w:rPr>
              <w:t>for the 2 blue</w:t>
            </w:r>
            <w:r w:rsidR="002B3EC3">
              <w:rPr>
                <w:b w:val="0"/>
              </w:rPr>
              <w:t xml:space="preserve"> PAS channels:</w:t>
            </w:r>
          </w:p>
        </w:tc>
      </w:tr>
      <w:tr w:rsidR="002B3EC3" w14:paraId="003A0643" w14:textId="77777777" w:rsidTr="002109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5315056C" w14:textId="77777777" w:rsidR="002B3EC3" w:rsidRPr="00912B48" w:rsidRDefault="002B3EC3" w:rsidP="00210962">
            <w:pPr>
              <w:jc w:val="right"/>
              <w:rPr>
                <w:bCs w:val="0"/>
              </w:rPr>
            </w:pPr>
            <w:r>
              <w:rPr>
                <w:bCs w:val="0"/>
              </w:rPr>
              <w:t>Slope =</w:t>
            </w:r>
          </w:p>
        </w:tc>
        <w:tc>
          <w:tcPr>
            <w:tcW w:w="1596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687DE8C2" w14:textId="30DFD2FE" w:rsidR="002B3EC3" w:rsidRPr="00912B48" w:rsidRDefault="002B3EC3" w:rsidP="00210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1:</w:t>
            </w:r>
            <w:r w:rsidR="00C258A5">
              <w:rPr>
                <w:b/>
                <w:bCs/>
              </w:rPr>
              <w:t xml:space="preserve"> N/A</w:t>
            </w:r>
          </w:p>
        </w:tc>
        <w:tc>
          <w:tcPr>
            <w:tcW w:w="1596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4157433A" w14:textId="08957DC8" w:rsidR="002B3EC3" w:rsidRPr="00912B48" w:rsidRDefault="002B3EC3" w:rsidP="00210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2:</w:t>
            </w:r>
            <w:r w:rsidR="00C258A5">
              <w:rPr>
                <w:b/>
                <w:bCs/>
              </w:rPr>
              <w:t xml:space="preserve"> N/A</w:t>
            </w:r>
          </w:p>
        </w:tc>
        <w:tc>
          <w:tcPr>
            <w:tcW w:w="159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4BBADF5D" w14:textId="6A0714AE" w:rsidR="002B3EC3" w:rsidRPr="00912B48" w:rsidRDefault="002B3EC3" w:rsidP="00210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3:</w:t>
            </w:r>
            <w:r w:rsidR="00C258A5">
              <w:rPr>
                <w:b/>
                <w:bCs/>
              </w:rPr>
              <w:t xml:space="preserve"> N/A</w:t>
            </w:r>
          </w:p>
        </w:tc>
        <w:tc>
          <w:tcPr>
            <w:tcW w:w="159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5B17BDB6" w14:textId="77777777" w:rsidR="002B3EC3" w:rsidRPr="00912B48" w:rsidRDefault="002B3EC3" w:rsidP="00210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4:</w:t>
            </w:r>
          </w:p>
        </w:tc>
        <w:tc>
          <w:tcPr>
            <w:tcW w:w="1596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38D5E189" w14:textId="77777777" w:rsidR="002B3EC3" w:rsidRPr="00912B48" w:rsidRDefault="002B3EC3" w:rsidP="00210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5:</w:t>
            </w:r>
          </w:p>
        </w:tc>
      </w:tr>
      <w:tr w:rsidR="002B3EC3" w14:paraId="45E1D30B" w14:textId="77777777" w:rsidTr="00210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4D0EE260" w14:textId="77777777" w:rsidR="002B3EC3" w:rsidRPr="00912B48" w:rsidRDefault="002B3EC3" w:rsidP="00210962">
            <w:pPr>
              <w:jc w:val="right"/>
              <w:rPr>
                <w:bCs w:val="0"/>
              </w:rPr>
            </w:pPr>
            <w:r>
              <w:rPr>
                <w:bCs w:val="0"/>
              </w:rPr>
              <w:t>Intercept =</w:t>
            </w:r>
          </w:p>
        </w:tc>
        <w:tc>
          <w:tcPr>
            <w:tcW w:w="1596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4F0F52E5" w14:textId="15AE2701" w:rsidR="002B3EC3" w:rsidRPr="00912B48" w:rsidRDefault="002B3EC3" w:rsidP="00210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1:</w:t>
            </w:r>
            <w:r w:rsidR="00C258A5">
              <w:rPr>
                <w:b/>
                <w:bCs/>
              </w:rPr>
              <w:t xml:space="preserve"> N/A</w:t>
            </w:r>
          </w:p>
        </w:tc>
        <w:tc>
          <w:tcPr>
            <w:tcW w:w="1596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19EBF123" w14:textId="2CB14BCD" w:rsidR="002B3EC3" w:rsidRPr="00912B48" w:rsidRDefault="002B3EC3" w:rsidP="00210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2:</w:t>
            </w:r>
            <w:r w:rsidR="00C258A5">
              <w:rPr>
                <w:b/>
                <w:bCs/>
              </w:rPr>
              <w:t xml:space="preserve"> N/A</w:t>
            </w:r>
          </w:p>
        </w:tc>
        <w:tc>
          <w:tcPr>
            <w:tcW w:w="159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0B8E8C4E" w14:textId="600F540C" w:rsidR="002B3EC3" w:rsidRPr="00912B48" w:rsidRDefault="002B3EC3" w:rsidP="00210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3:</w:t>
            </w:r>
            <w:r w:rsidR="00C258A5">
              <w:rPr>
                <w:b/>
                <w:bCs/>
              </w:rPr>
              <w:t xml:space="preserve"> N/A</w:t>
            </w:r>
          </w:p>
        </w:tc>
        <w:tc>
          <w:tcPr>
            <w:tcW w:w="159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76A955D6" w14:textId="77777777" w:rsidR="002B3EC3" w:rsidRPr="00912B48" w:rsidRDefault="002B3EC3" w:rsidP="00210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4:</w:t>
            </w:r>
          </w:p>
        </w:tc>
        <w:tc>
          <w:tcPr>
            <w:tcW w:w="1596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594EFA36" w14:textId="77777777" w:rsidR="002B3EC3" w:rsidRPr="00912B48" w:rsidRDefault="002B3EC3" w:rsidP="00210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5:</w:t>
            </w:r>
          </w:p>
        </w:tc>
      </w:tr>
      <w:tr w:rsidR="002B3EC3" w14:paraId="3502D103" w14:textId="77777777" w:rsidTr="002109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036A1648" w14:textId="77777777" w:rsidR="002B3EC3" w:rsidRPr="00804121" w:rsidRDefault="002B3EC3" w:rsidP="00210962">
            <w:pPr>
              <w:jc w:val="right"/>
              <w:rPr>
                <w:bCs w:val="0"/>
              </w:rPr>
            </w:pPr>
            <w:r>
              <w:rPr>
                <w:bCs w:val="0"/>
              </w:rPr>
              <w:t>R</w:t>
            </w:r>
            <w:r>
              <w:rPr>
                <w:bCs w:val="0"/>
                <w:vertAlign w:val="superscript"/>
              </w:rPr>
              <w:t xml:space="preserve">2 </w:t>
            </w:r>
            <w:r>
              <w:rPr>
                <w:bCs w:val="0"/>
              </w:rPr>
              <w:t>=</w:t>
            </w:r>
          </w:p>
        </w:tc>
        <w:tc>
          <w:tcPr>
            <w:tcW w:w="1596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17E56DFF" w14:textId="551B04D7" w:rsidR="002B3EC3" w:rsidRPr="00912B48" w:rsidRDefault="002B3EC3" w:rsidP="00210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1:</w:t>
            </w:r>
            <w:r w:rsidR="00C258A5">
              <w:rPr>
                <w:b/>
                <w:bCs/>
              </w:rPr>
              <w:t xml:space="preserve"> N/A</w:t>
            </w:r>
          </w:p>
        </w:tc>
        <w:tc>
          <w:tcPr>
            <w:tcW w:w="1596" w:type="dxa"/>
            <w:gridSpan w:val="3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57B99F0F" w14:textId="28B5C33A" w:rsidR="002B3EC3" w:rsidRPr="00912B48" w:rsidRDefault="002B3EC3" w:rsidP="00210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2:</w:t>
            </w:r>
            <w:r w:rsidR="00C258A5">
              <w:rPr>
                <w:b/>
                <w:bCs/>
              </w:rPr>
              <w:t xml:space="preserve"> N/A</w:t>
            </w:r>
          </w:p>
        </w:tc>
        <w:tc>
          <w:tcPr>
            <w:tcW w:w="159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0717F0F9" w14:textId="4718313E" w:rsidR="002B3EC3" w:rsidRPr="00912B48" w:rsidRDefault="002B3EC3" w:rsidP="00210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3:</w:t>
            </w:r>
            <w:r w:rsidR="00C258A5">
              <w:rPr>
                <w:b/>
                <w:bCs/>
              </w:rPr>
              <w:t xml:space="preserve"> N/A</w:t>
            </w:r>
          </w:p>
        </w:tc>
        <w:tc>
          <w:tcPr>
            <w:tcW w:w="1596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3C8430DC" w14:textId="77777777" w:rsidR="002B3EC3" w:rsidRPr="00912B48" w:rsidRDefault="002B3EC3" w:rsidP="00210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4:</w:t>
            </w:r>
          </w:p>
        </w:tc>
        <w:tc>
          <w:tcPr>
            <w:tcW w:w="1596" w:type="dxa"/>
            <w:gridSpan w:val="2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36534ECD" w14:textId="77777777" w:rsidR="002B3EC3" w:rsidRPr="00912B48" w:rsidRDefault="002B3EC3" w:rsidP="00210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5:</w:t>
            </w:r>
          </w:p>
        </w:tc>
      </w:tr>
      <w:tr w:rsidR="003A2813" w14:paraId="06C55FB2" w14:textId="77777777" w:rsidTr="00164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48191EF4" w14:textId="77777777" w:rsidR="003A2813" w:rsidRDefault="005D3FB7" w:rsidP="003A2813">
            <w:pPr>
              <w:rPr>
                <w:b w:val="0"/>
              </w:rPr>
            </w:pPr>
            <w:sdt>
              <w:sdtPr>
                <w:id w:val="158895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A2813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3A2813">
              <w:t xml:space="preserve"> </w:t>
            </w:r>
            <w:r w:rsidR="003A2813" w:rsidRPr="005435F2">
              <w:rPr>
                <w:b w:val="0"/>
              </w:rPr>
              <w:t>Turn off</w:t>
            </w:r>
            <w:r w:rsidR="003A2813">
              <w:rPr>
                <w:b w:val="0"/>
              </w:rPr>
              <w:t xml:space="preserve"> O</w:t>
            </w:r>
            <w:r w:rsidR="003A2813">
              <w:rPr>
                <w:b w:val="0"/>
                <w:vertAlign w:val="subscript"/>
              </w:rPr>
              <w:t xml:space="preserve">3 </w:t>
            </w:r>
            <w:r w:rsidR="003A2813">
              <w:rPr>
                <w:b w:val="0"/>
              </w:rPr>
              <w:t>alarm.</w:t>
            </w:r>
          </w:p>
        </w:tc>
      </w:tr>
      <w:tr w:rsidR="0096750F" w14:paraId="1CF65B2E" w14:textId="77777777" w:rsidTr="00CF7FD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669FD68A" w14:textId="77777777" w:rsidR="0096750F" w:rsidRDefault="005D3FB7" w:rsidP="00CF7FDF">
            <w:sdt>
              <w:sdtPr>
                <w:id w:val="-292133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750F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96750F">
              <w:t xml:space="preserve"> </w:t>
            </w:r>
            <w:r w:rsidR="0096750F">
              <w:rPr>
                <w:b w:val="0"/>
              </w:rPr>
              <w:t>Turn CRD and PAS flow back on.</w:t>
            </w:r>
          </w:p>
        </w:tc>
      </w:tr>
      <w:tr w:rsidR="00DC7CAB" w14:paraId="3E816D99" w14:textId="77777777" w:rsidTr="00164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4A6C7997" w14:textId="1E1FEC69" w:rsidR="00DC7CAB" w:rsidRDefault="005D3FB7" w:rsidP="0096750F">
            <w:sdt>
              <w:sdtPr>
                <w:id w:val="1913352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7CAB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DC7CAB">
              <w:t xml:space="preserve"> </w:t>
            </w:r>
            <w:r w:rsidR="0096750F" w:rsidRPr="003A2813">
              <w:rPr>
                <w:b w:val="0"/>
              </w:rPr>
              <w:t>Set</w:t>
            </w:r>
            <w:r w:rsidR="0096750F">
              <w:t xml:space="preserve"> </w:t>
            </w:r>
            <w:r w:rsidR="0096750F">
              <w:rPr>
                <w:b w:val="0"/>
              </w:rPr>
              <w:t>dial on O</w:t>
            </w:r>
            <w:r w:rsidR="0096750F">
              <w:rPr>
                <w:b w:val="0"/>
                <w:vertAlign w:val="subscript"/>
              </w:rPr>
              <w:t>3</w:t>
            </w:r>
            <w:r w:rsidR="0096750F">
              <w:rPr>
                <w:b w:val="0"/>
              </w:rPr>
              <w:t xml:space="preserve"> generator back to 1.  (All the way counterclockwise.)</w:t>
            </w:r>
          </w:p>
        </w:tc>
      </w:tr>
      <w:tr w:rsidR="00F6377B" w14:paraId="37C68441" w14:textId="77777777" w:rsidTr="00B42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CF4D61A" w14:textId="50DB0746" w:rsidR="00F6377B" w:rsidRPr="00875CA8" w:rsidRDefault="00DC7CAB" w:rsidP="00B42BC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Setup for Sampling</w:t>
            </w:r>
          </w:p>
        </w:tc>
      </w:tr>
      <w:tr w:rsidR="00F6377B" w14:paraId="21374806" w14:textId="77777777" w:rsidTr="00B42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55CC7F2A" w14:textId="735782C2" w:rsidR="00F6377B" w:rsidRPr="00875CA8" w:rsidRDefault="005D3FB7" w:rsidP="00665D30">
            <w:sdt>
              <w:sdtPr>
                <w:id w:val="-20562222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377B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F6377B">
              <w:t xml:space="preserve"> </w:t>
            </w:r>
            <w:r w:rsidR="00F6377B" w:rsidRPr="00875CA8">
              <w:rPr>
                <w:b w:val="0"/>
              </w:rPr>
              <w:t>Open the clap valve (</w:t>
            </w:r>
            <w:r w:rsidR="00846B7E">
              <w:rPr>
                <w:b w:val="0"/>
              </w:rPr>
              <w:t>V</w:t>
            </w:r>
            <w:r w:rsidR="000B0C8C">
              <w:rPr>
                <w:b w:val="0"/>
              </w:rPr>
              <w:t>) and c</w:t>
            </w:r>
            <w:r w:rsidR="000B0C8C" w:rsidRPr="00875CA8">
              <w:rPr>
                <w:b w:val="0"/>
              </w:rPr>
              <w:t xml:space="preserve">heck that CLAP data </w:t>
            </w:r>
            <w:r w:rsidR="00665D30">
              <w:rPr>
                <w:b w:val="0"/>
              </w:rPr>
              <w:t>are</w:t>
            </w:r>
            <w:r w:rsidR="000B0C8C" w:rsidRPr="00875CA8">
              <w:rPr>
                <w:b w:val="0"/>
              </w:rPr>
              <w:t xml:space="preserve"> being read</w:t>
            </w:r>
            <w:r w:rsidR="000B0C8C">
              <w:rPr>
                <w:b w:val="0"/>
              </w:rPr>
              <w:t xml:space="preserve"> (should see updating on Clap tab)</w:t>
            </w:r>
            <w:r w:rsidR="000B0C8C" w:rsidRPr="00875CA8">
              <w:rPr>
                <w:b w:val="0"/>
              </w:rPr>
              <w:t>.</w:t>
            </w:r>
          </w:p>
        </w:tc>
      </w:tr>
      <w:tr w:rsidR="00F6377B" w14:paraId="4813CD3E" w14:textId="77777777" w:rsidTr="00B42BC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gridSpan w:val="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41E3DBE3" w14:textId="77777777" w:rsidR="00F6377B" w:rsidRDefault="005D3FB7" w:rsidP="00B42BCB">
            <w:pPr>
              <w:rPr>
                <w:bCs w:val="0"/>
              </w:rPr>
            </w:pPr>
            <w:sdt>
              <w:sdtPr>
                <w:id w:val="1467925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377B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F6377B" w:rsidRPr="00875CA8">
              <w:rPr>
                <w:b w:val="0"/>
              </w:rPr>
              <w:t xml:space="preserve"> Set filter spot to the next location.  </w:t>
            </w:r>
          </w:p>
        </w:tc>
        <w:tc>
          <w:tcPr>
            <w:tcW w:w="4788" w:type="dxa"/>
            <w:gridSpan w:val="10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5D7762BD" w14:textId="77777777" w:rsidR="00F6377B" w:rsidRPr="00D34AF7" w:rsidRDefault="00F6377B" w:rsidP="00B42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34AF7">
              <w:rPr>
                <w:b/>
              </w:rPr>
              <w:t>Spot Number:</w:t>
            </w:r>
          </w:p>
        </w:tc>
      </w:tr>
      <w:tr w:rsidR="00F6377B" w14:paraId="65292188" w14:textId="77777777" w:rsidTr="00D14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3AB5A288" w14:textId="094DB780" w:rsidR="00F6377B" w:rsidRDefault="005D3FB7" w:rsidP="000B0C8C">
            <w:pPr>
              <w:rPr>
                <w:b w:val="0"/>
              </w:rPr>
            </w:pPr>
            <w:sdt>
              <w:sdtPr>
                <w:id w:val="1023057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377B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F6377B" w:rsidRPr="00875CA8">
              <w:rPr>
                <w:b w:val="0"/>
              </w:rPr>
              <w:t xml:space="preserve"> Check the flow valve on th</w:t>
            </w:r>
            <w:r w:rsidR="00DC7CAB">
              <w:rPr>
                <w:b w:val="0"/>
              </w:rPr>
              <w:t xml:space="preserve">e CLAP is open completely. </w:t>
            </w:r>
            <w:r w:rsidR="00F6377B" w:rsidRPr="00875CA8">
              <w:rPr>
                <w:b w:val="0"/>
              </w:rPr>
              <w:t xml:space="preserve"> (This valve is on the CLAP body and is not easily accessible.)</w:t>
            </w:r>
            <w:r w:rsidR="00D149AA">
              <w:rPr>
                <w:b w:val="0"/>
              </w:rPr>
              <w:t xml:space="preserve">  If the CLAP is reporting data, skip this step.</w:t>
            </w:r>
          </w:p>
        </w:tc>
      </w:tr>
      <w:tr w:rsidR="00F6377B" w14:paraId="51E29468" w14:textId="77777777" w:rsidTr="00B42BC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75F84E59" w14:textId="0E8BA299" w:rsidR="00F6377B" w:rsidRDefault="005D3FB7" w:rsidP="000B0C8C">
            <w:pPr>
              <w:rPr>
                <w:b w:val="0"/>
              </w:rPr>
            </w:pPr>
            <w:sdt>
              <w:sdtPr>
                <w:id w:val="-19883931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377B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F6377B" w:rsidRPr="00875CA8">
              <w:rPr>
                <w:b w:val="0"/>
              </w:rPr>
              <w:t xml:space="preserve"> Set CLAP flow to 1 </w:t>
            </w:r>
            <w:proofErr w:type="spellStart"/>
            <w:r w:rsidR="00F6377B" w:rsidRPr="00875CA8">
              <w:rPr>
                <w:b w:val="0"/>
              </w:rPr>
              <w:t>lpm</w:t>
            </w:r>
            <w:proofErr w:type="spellEnd"/>
            <w:r w:rsidR="00F6377B" w:rsidRPr="00875CA8">
              <w:rPr>
                <w:b w:val="0"/>
              </w:rPr>
              <w:t xml:space="preserve"> (</w:t>
            </w:r>
            <w:r w:rsidR="000B0C8C">
              <w:rPr>
                <w:b w:val="0"/>
              </w:rPr>
              <w:t>Clap</w:t>
            </w:r>
            <w:r w:rsidR="00F6377B" w:rsidRPr="00875CA8">
              <w:rPr>
                <w:b w:val="0"/>
              </w:rPr>
              <w:t xml:space="preserve"> Tab).</w:t>
            </w:r>
          </w:p>
        </w:tc>
      </w:tr>
      <w:tr w:rsidR="00DC7CAB" w14:paraId="0A219AA4" w14:textId="77777777" w:rsidTr="00B42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3150F707" w14:textId="4F1822B7" w:rsidR="00DC7CAB" w:rsidRPr="00DC7CAB" w:rsidRDefault="005D3FB7" w:rsidP="000B0C8C">
            <w:sdt>
              <w:sdtPr>
                <w:id w:val="925534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7CAB" w:rsidRPr="00DC7CAB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DC7CAB" w:rsidRPr="00DC7CAB">
              <w:t xml:space="preserve"> </w:t>
            </w:r>
            <w:r w:rsidR="00DC7CAB" w:rsidRPr="00DC7CAB">
              <w:rPr>
                <w:b w:val="0"/>
              </w:rPr>
              <w:t xml:space="preserve">Set </w:t>
            </w:r>
            <w:r w:rsidR="00DC7CAB">
              <w:rPr>
                <w:b w:val="0"/>
              </w:rPr>
              <w:t>the</w:t>
            </w:r>
            <w:r w:rsidR="00DC7CAB" w:rsidRPr="00DC7CAB">
              <w:rPr>
                <w:b w:val="0"/>
              </w:rPr>
              <w:t xml:space="preserve"> </w:t>
            </w:r>
            <w:r w:rsidR="000B0C8C">
              <w:rPr>
                <w:b w:val="0"/>
              </w:rPr>
              <w:t>humidifier temperatures</w:t>
            </w:r>
            <w:r w:rsidR="00DC7CAB" w:rsidRPr="00DC7CAB">
              <w:rPr>
                <w:b w:val="0"/>
              </w:rPr>
              <w:t xml:space="preserve"> to 10°C (CRD Controls Tab).</w:t>
            </w:r>
          </w:p>
        </w:tc>
      </w:tr>
      <w:tr w:rsidR="00DC7CAB" w14:paraId="41DBC044" w14:textId="77777777" w:rsidTr="00B42BC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2BBE62A9" w14:textId="6BF8A231" w:rsidR="00DC7CAB" w:rsidRPr="00DC7CAB" w:rsidRDefault="005D3FB7" w:rsidP="00DC7CAB">
            <w:sdt>
              <w:sdtPr>
                <w:id w:val="10849629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7CAB" w:rsidRPr="00DC7CAB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DC7CAB" w:rsidRPr="00DC7CAB">
              <w:t xml:space="preserve"> </w:t>
            </w:r>
            <w:r w:rsidR="00DC7CAB" w:rsidRPr="00DC7CAB">
              <w:rPr>
                <w:b w:val="0"/>
              </w:rPr>
              <w:t xml:space="preserve">When saturators have cooled down (&lt; 20 °C) open the 4 valves isolating the CRD saturators: (N, O, Q, </w:t>
            </w:r>
            <w:proofErr w:type="gramStart"/>
            <w:r w:rsidR="00DC7CAB" w:rsidRPr="00DC7CAB">
              <w:rPr>
                <w:b w:val="0"/>
              </w:rPr>
              <w:t>R</w:t>
            </w:r>
            <w:proofErr w:type="gramEnd"/>
            <w:r w:rsidR="00DC7CAB" w:rsidRPr="00DC7CAB">
              <w:rPr>
                <w:b w:val="0"/>
              </w:rPr>
              <w:t xml:space="preserve">). </w:t>
            </w:r>
            <w:r w:rsidR="00DC7CAB">
              <w:rPr>
                <w:b w:val="0"/>
              </w:rPr>
              <w:t xml:space="preserve">Close the bypass </w:t>
            </w:r>
            <w:r w:rsidR="000B0C8C">
              <w:rPr>
                <w:b w:val="0"/>
              </w:rPr>
              <w:t xml:space="preserve">valves (P and S) </w:t>
            </w:r>
            <w:r w:rsidR="00DC7CAB">
              <w:rPr>
                <w:b w:val="0"/>
              </w:rPr>
              <w:t>for both channels.</w:t>
            </w:r>
          </w:p>
        </w:tc>
      </w:tr>
      <w:tr w:rsidR="00D149AA" w14:paraId="51F0F746" w14:textId="77777777" w:rsidTr="00295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4488DF72" w14:textId="3C73183A" w:rsidR="00D149AA" w:rsidRPr="00DC7CAB" w:rsidRDefault="005D3FB7" w:rsidP="00D149AA">
            <w:sdt>
              <w:sdtPr>
                <w:id w:val="755253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49AA" w:rsidRPr="00DC7CAB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D149AA" w:rsidRPr="00DC7CAB">
              <w:t xml:space="preserve"> </w:t>
            </w:r>
            <w:r w:rsidR="00D149AA">
              <w:rPr>
                <w:b w:val="0"/>
              </w:rPr>
              <w:t>Click the</w:t>
            </w:r>
            <w:r w:rsidR="000B0C8C">
              <w:rPr>
                <w:b w:val="0"/>
              </w:rPr>
              <w:t xml:space="preserve"> RH</w:t>
            </w:r>
            <w:r w:rsidR="00D149AA">
              <w:rPr>
                <w:b w:val="0"/>
              </w:rPr>
              <w:t xml:space="preserve"> switch to move it to the up position. (CRD controls tab)</w:t>
            </w:r>
          </w:p>
        </w:tc>
      </w:tr>
      <w:tr w:rsidR="00DC7CAB" w14:paraId="5A026183" w14:textId="77777777" w:rsidTr="00B42BC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53D97FA3" w14:textId="3433DDAE" w:rsidR="00DC7CAB" w:rsidRPr="00DC7CAB" w:rsidRDefault="005D3FB7" w:rsidP="000B0C8C">
            <w:sdt>
              <w:sdtPr>
                <w:id w:val="692352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7CAB" w:rsidRPr="00DC7CAB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DC7CAB" w:rsidRPr="00DC7CAB">
              <w:t xml:space="preserve"> </w:t>
            </w:r>
            <w:r w:rsidR="00DC7CAB">
              <w:rPr>
                <w:b w:val="0"/>
              </w:rPr>
              <w:t xml:space="preserve">Set </w:t>
            </w:r>
            <w:r w:rsidR="00665D30">
              <w:rPr>
                <w:b w:val="0"/>
              </w:rPr>
              <w:t>the med. RH channel to 70% and h</w:t>
            </w:r>
            <w:r w:rsidR="00DC7CAB">
              <w:rPr>
                <w:b w:val="0"/>
              </w:rPr>
              <w:t>igh RH channel to 85%. (CRD controls tab)</w:t>
            </w:r>
          </w:p>
        </w:tc>
      </w:tr>
      <w:tr w:rsidR="00D757B5" w14:paraId="5B384C2E" w14:textId="77777777" w:rsidTr="00B42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369DB512" w14:textId="460BA1C2" w:rsidR="00D757B5" w:rsidRPr="00DC7CAB" w:rsidRDefault="005D3FB7" w:rsidP="00D149AA">
            <w:sdt>
              <w:sdtPr>
                <w:id w:val="1468090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57B5" w:rsidRPr="00DC7CAB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D757B5" w:rsidRPr="00DC7CAB">
              <w:t xml:space="preserve"> </w:t>
            </w:r>
            <w:r w:rsidR="00D149AA">
              <w:rPr>
                <w:b w:val="0"/>
              </w:rPr>
              <w:t>Check that</w:t>
            </w:r>
            <w:r w:rsidR="00D757B5">
              <w:rPr>
                <w:b w:val="0"/>
              </w:rPr>
              <w:t xml:space="preserve"> speaker cycling time</w:t>
            </w:r>
            <w:r w:rsidR="000B0C8C">
              <w:rPr>
                <w:b w:val="0"/>
              </w:rPr>
              <w:t xml:space="preserve"> i</w:t>
            </w:r>
            <w:r w:rsidR="00D757B5">
              <w:rPr>
                <w:b w:val="0"/>
              </w:rPr>
              <w:t xml:space="preserve">s </w:t>
            </w:r>
            <w:r w:rsidR="000B0C8C">
              <w:rPr>
                <w:b w:val="0"/>
              </w:rPr>
              <w:t xml:space="preserve">set </w:t>
            </w:r>
            <w:r w:rsidR="00D757B5">
              <w:rPr>
                <w:b w:val="0"/>
              </w:rPr>
              <w:t>to 4 sec. ON and 1</w:t>
            </w:r>
            <w:r w:rsidR="00D149AA">
              <w:rPr>
                <w:b w:val="0"/>
              </w:rPr>
              <w:t>4</w:t>
            </w:r>
            <w:r w:rsidR="00D757B5">
              <w:rPr>
                <w:b w:val="0"/>
              </w:rPr>
              <w:t>6 sec. OFF. (PAS controls tab)</w:t>
            </w:r>
          </w:p>
        </w:tc>
      </w:tr>
      <w:tr w:rsidR="00D757B5" w14:paraId="38E88340" w14:textId="77777777" w:rsidTr="00B42BC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42224CC9" w14:textId="2CAEF3F9" w:rsidR="00D757B5" w:rsidRPr="00DC7CAB" w:rsidRDefault="005D3FB7" w:rsidP="000B0C8C">
            <w:sdt>
              <w:sdtPr>
                <w:id w:val="1419362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57B5" w:rsidRPr="00DC7CAB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D757B5" w:rsidRPr="00DC7CAB">
              <w:t xml:space="preserve"> </w:t>
            </w:r>
            <w:r w:rsidR="00D757B5">
              <w:rPr>
                <w:b w:val="0"/>
              </w:rPr>
              <w:t xml:space="preserve">Turn on auto speaker cycling. (Operate </w:t>
            </w:r>
            <w:r w:rsidR="000B0C8C">
              <w:rPr>
                <w:b w:val="0"/>
              </w:rPr>
              <w:t>m</w:t>
            </w:r>
            <w:r w:rsidR="00D757B5">
              <w:rPr>
                <w:b w:val="0"/>
              </w:rPr>
              <w:t>enu</w:t>
            </w:r>
            <w:r w:rsidR="000B0C8C">
              <w:rPr>
                <w:b w:val="0"/>
              </w:rPr>
              <w:t>, t</w:t>
            </w:r>
            <w:r w:rsidR="00532608">
              <w:rPr>
                <w:b w:val="0"/>
              </w:rPr>
              <w:t xml:space="preserve">he </w:t>
            </w:r>
            <w:r w:rsidR="00D757B5">
              <w:rPr>
                <w:b w:val="0"/>
              </w:rPr>
              <w:t>check mark means it is ON.)</w:t>
            </w:r>
          </w:p>
        </w:tc>
      </w:tr>
      <w:tr w:rsidR="00D757B5" w14:paraId="214A6440" w14:textId="77777777" w:rsidTr="00B42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5BD8A54D" w14:textId="4FA66D51" w:rsidR="00D757B5" w:rsidRPr="00DC7CAB" w:rsidRDefault="005D3FB7" w:rsidP="00612C90">
            <w:sdt>
              <w:sdtPr>
                <w:id w:val="-1674721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57B5" w:rsidRPr="00DC7CAB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D757B5" w:rsidRPr="00DC7CAB">
              <w:t xml:space="preserve"> </w:t>
            </w:r>
            <w:r w:rsidR="00D149AA">
              <w:rPr>
                <w:b w:val="0"/>
              </w:rPr>
              <w:t xml:space="preserve">Check that </w:t>
            </w:r>
            <w:r w:rsidR="00612C90">
              <w:rPr>
                <w:b w:val="0"/>
              </w:rPr>
              <w:t>filter</w:t>
            </w:r>
            <w:r w:rsidR="00D757B5">
              <w:rPr>
                <w:b w:val="0"/>
              </w:rPr>
              <w:t xml:space="preserve"> cycling time</w:t>
            </w:r>
            <w:r w:rsidR="000B0C8C">
              <w:rPr>
                <w:b w:val="0"/>
              </w:rPr>
              <w:t xml:space="preserve"> is set to</w:t>
            </w:r>
            <w:r w:rsidR="00D757B5">
              <w:rPr>
                <w:b w:val="0"/>
              </w:rPr>
              <w:t xml:space="preserve"> 20 sec. ON and </w:t>
            </w:r>
            <w:r w:rsidR="00D149AA">
              <w:rPr>
                <w:b w:val="0"/>
              </w:rPr>
              <w:t>30</w:t>
            </w:r>
            <w:r w:rsidR="00D757B5">
              <w:rPr>
                <w:b w:val="0"/>
              </w:rPr>
              <w:t>0 sec. OFF. (Common tab)</w:t>
            </w:r>
          </w:p>
        </w:tc>
      </w:tr>
      <w:tr w:rsidR="00D757B5" w14:paraId="5DBBED6E" w14:textId="77777777" w:rsidTr="00B42BC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6DA7E9A9" w14:textId="586C104B" w:rsidR="00D757B5" w:rsidRPr="00DC7CAB" w:rsidRDefault="005D3FB7" w:rsidP="000B0C8C">
            <w:sdt>
              <w:sdtPr>
                <w:id w:val="-1573347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57B5" w:rsidRPr="00DC7CAB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D757B5" w:rsidRPr="00DC7CAB">
              <w:t xml:space="preserve"> </w:t>
            </w:r>
            <w:r w:rsidR="00D757B5">
              <w:rPr>
                <w:b w:val="0"/>
              </w:rPr>
              <w:t xml:space="preserve">Turn on auto </w:t>
            </w:r>
            <w:r w:rsidR="000B0C8C">
              <w:rPr>
                <w:b w:val="0"/>
              </w:rPr>
              <w:t>filter cycling. (Operate menu, the che</w:t>
            </w:r>
            <w:r w:rsidR="00D757B5">
              <w:rPr>
                <w:b w:val="0"/>
              </w:rPr>
              <w:t>ck mark means it is ON.)</w:t>
            </w:r>
          </w:p>
        </w:tc>
      </w:tr>
      <w:tr w:rsidR="00D757B5" w14:paraId="27117B1B" w14:textId="77777777" w:rsidTr="00B42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297FCE13" w14:textId="1C348112" w:rsidR="00D757B5" w:rsidRPr="00DC7CAB" w:rsidRDefault="005D3FB7" w:rsidP="00D757B5">
            <w:sdt>
              <w:sdtPr>
                <w:id w:val="-1524163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57B5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D757B5" w:rsidRPr="00625AE8">
              <w:t xml:space="preserve"> </w:t>
            </w:r>
            <w:r w:rsidR="00D757B5" w:rsidRPr="005435F2">
              <w:rPr>
                <w:b w:val="0"/>
              </w:rPr>
              <w:t xml:space="preserve">Check that </w:t>
            </w:r>
            <w:r w:rsidR="00D757B5">
              <w:rPr>
                <w:b w:val="0"/>
              </w:rPr>
              <w:t>LTI</w:t>
            </w:r>
            <w:r w:rsidR="00D757B5" w:rsidRPr="005435F2">
              <w:rPr>
                <w:b w:val="0"/>
              </w:rPr>
              <w:t xml:space="preserve"> valve </w:t>
            </w:r>
            <w:r w:rsidR="00D757B5">
              <w:rPr>
                <w:b w:val="0"/>
              </w:rPr>
              <w:t xml:space="preserve">(A) </w:t>
            </w:r>
            <w:r w:rsidR="00D757B5" w:rsidRPr="005435F2">
              <w:rPr>
                <w:b w:val="0"/>
              </w:rPr>
              <w:t>is</w:t>
            </w:r>
            <w:r w:rsidR="00D757B5">
              <w:rPr>
                <w:b w:val="0"/>
              </w:rPr>
              <w:t xml:space="preserve"> open and cabin air valve (B) is closed</w:t>
            </w:r>
            <w:r w:rsidR="00D757B5" w:rsidRPr="005435F2">
              <w:rPr>
                <w:b w:val="0"/>
              </w:rPr>
              <w:t>.</w:t>
            </w:r>
          </w:p>
        </w:tc>
      </w:tr>
      <w:tr w:rsidR="00D757B5" w14:paraId="10B25269" w14:textId="77777777" w:rsidTr="00B42BC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4A3FE7F4" w14:textId="25485A3F" w:rsidR="00D757B5" w:rsidRPr="00DC7CAB" w:rsidRDefault="005D3FB7" w:rsidP="00D757B5">
            <w:sdt>
              <w:sdtPr>
                <w:id w:val="-291593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57B5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D757B5">
              <w:t xml:space="preserve"> </w:t>
            </w:r>
            <w:r w:rsidR="00D757B5" w:rsidRPr="00274A42">
              <w:rPr>
                <w:b w:val="0"/>
              </w:rPr>
              <w:t>Check that the thermal denuder is not bypassed. (</w:t>
            </w:r>
            <w:r w:rsidR="00D757B5">
              <w:rPr>
                <w:b w:val="0"/>
              </w:rPr>
              <w:t>open K then close L</w:t>
            </w:r>
            <w:r w:rsidR="00D757B5" w:rsidRPr="00274A42">
              <w:rPr>
                <w:b w:val="0"/>
              </w:rPr>
              <w:t>)</w:t>
            </w:r>
          </w:p>
        </w:tc>
      </w:tr>
      <w:tr w:rsidR="00D757B5" w14:paraId="2D9926B1" w14:textId="77777777" w:rsidTr="00B42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1F7383EF" w14:textId="6947A1B2" w:rsidR="00D757B5" w:rsidRPr="00DC7CAB" w:rsidRDefault="005D3FB7" w:rsidP="00D757B5">
            <w:sdt>
              <w:sdtPr>
                <w:id w:val="895242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57B5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D757B5">
              <w:t xml:space="preserve"> </w:t>
            </w:r>
            <w:r w:rsidR="00D757B5" w:rsidRPr="00274A42">
              <w:rPr>
                <w:b w:val="0"/>
              </w:rPr>
              <w:t xml:space="preserve">Check and fill water for the CRD saturator </w:t>
            </w:r>
            <w:r w:rsidR="00D757B5">
              <w:rPr>
                <w:b w:val="0"/>
              </w:rPr>
              <w:t>as necessary</w:t>
            </w:r>
            <w:r w:rsidR="00D757B5" w:rsidRPr="00274A42">
              <w:rPr>
                <w:b w:val="0"/>
              </w:rPr>
              <w:t>.</w:t>
            </w:r>
            <w:r w:rsidR="00CB0771">
              <w:rPr>
                <w:b w:val="0"/>
              </w:rPr>
              <w:t xml:space="preserve"> (Should last more than 4 hours.)</w:t>
            </w:r>
          </w:p>
        </w:tc>
      </w:tr>
      <w:tr w:rsidR="00D757B5" w14:paraId="2AF542BA" w14:textId="77777777" w:rsidTr="00B42BC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492EFEE4" w14:textId="5F381449" w:rsidR="00EE49DD" w:rsidRPr="00EE49DD" w:rsidRDefault="005D3FB7" w:rsidP="00D757B5">
            <w:pPr>
              <w:rPr>
                <w:b w:val="0"/>
              </w:rPr>
            </w:pPr>
            <w:sdt>
              <w:sdtPr>
                <w:id w:val="4018015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57B5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D757B5">
              <w:t xml:space="preserve"> </w:t>
            </w:r>
            <w:r w:rsidR="00D757B5">
              <w:rPr>
                <w:b w:val="0"/>
              </w:rPr>
              <w:t>Loosen cap on water bottle, so it doesn’t squirt when the</w:t>
            </w:r>
            <w:r w:rsidR="00CB0771">
              <w:rPr>
                <w:b w:val="0"/>
              </w:rPr>
              <w:t xml:space="preserve"> altitude changes.</w:t>
            </w:r>
          </w:p>
        </w:tc>
      </w:tr>
      <w:tr w:rsidR="00EE49DD" w14:paraId="415D1B65" w14:textId="77777777" w:rsidTr="00B42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6F8AF81B" w14:textId="3ED9F4AD" w:rsidR="00EE49DD" w:rsidRDefault="005D3FB7" w:rsidP="000B0C8C">
            <w:sdt>
              <w:sdtPr>
                <w:id w:val="1081717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49DD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EE49DD">
              <w:t xml:space="preserve"> </w:t>
            </w:r>
            <w:r w:rsidR="000B0C8C">
              <w:rPr>
                <w:b w:val="0"/>
              </w:rPr>
              <w:t>Ask if CCN folks are ready and then s</w:t>
            </w:r>
            <w:r w:rsidR="00EE49DD">
              <w:rPr>
                <w:b w:val="0"/>
              </w:rPr>
              <w:t>et the CCN valve to sample from the inlet</w:t>
            </w:r>
            <w:r w:rsidR="000B0C8C">
              <w:rPr>
                <w:b w:val="0"/>
              </w:rPr>
              <w:t xml:space="preserve"> (turn to the L)</w:t>
            </w:r>
            <w:r w:rsidR="00EE49DD">
              <w:rPr>
                <w:b w:val="0"/>
              </w:rPr>
              <w:t>.</w:t>
            </w:r>
          </w:p>
        </w:tc>
      </w:tr>
      <w:tr w:rsidR="00D757B5" w14:paraId="62CC7869" w14:textId="77777777" w:rsidTr="00B42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1D084F07" w14:textId="77777777" w:rsidR="00D757B5" w:rsidRPr="007D51C8" w:rsidRDefault="00D757B5" w:rsidP="00B42BC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Power On UHSAS </w:t>
            </w:r>
          </w:p>
        </w:tc>
      </w:tr>
      <w:tr w:rsidR="00D757B5" w14:paraId="46CE54ED" w14:textId="77777777" w:rsidTr="009C3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59344F2D" w14:textId="77777777" w:rsidR="00D757B5" w:rsidRDefault="005D3FB7" w:rsidP="009C3A9D">
            <w:pPr>
              <w:rPr>
                <w:b w:val="0"/>
              </w:rPr>
            </w:pPr>
            <w:sdt>
              <w:sdtPr>
                <w:id w:val="-1486928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57B5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D757B5">
              <w:t xml:space="preserve"> </w:t>
            </w:r>
            <w:r w:rsidR="00D757B5" w:rsidRPr="007D51C8">
              <w:rPr>
                <w:b w:val="0"/>
              </w:rPr>
              <w:t xml:space="preserve">Open the UHSAS </w:t>
            </w:r>
            <w:r w:rsidR="00D757B5">
              <w:rPr>
                <w:b w:val="0"/>
              </w:rPr>
              <w:t xml:space="preserve">inlet </w:t>
            </w:r>
            <w:r w:rsidR="00D757B5" w:rsidRPr="007D51C8">
              <w:rPr>
                <w:b w:val="0"/>
              </w:rPr>
              <w:t xml:space="preserve">valve on </w:t>
            </w:r>
            <w:r w:rsidR="00D757B5">
              <w:rPr>
                <w:b w:val="0"/>
              </w:rPr>
              <w:t>back of instrument</w:t>
            </w:r>
            <w:r w:rsidR="00D757B5" w:rsidRPr="007D51C8">
              <w:rPr>
                <w:b w:val="0"/>
              </w:rPr>
              <w:t xml:space="preserve"> </w:t>
            </w:r>
            <w:r w:rsidR="00D757B5">
              <w:rPr>
                <w:b w:val="0"/>
              </w:rPr>
              <w:t>(F).</w:t>
            </w:r>
          </w:p>
        </w:tc>
      </w:tr>
      <w:tr w:rsidR="00D757B5" w14:paraId="43E1CB59" w14:textId="77777777" w:rsidTr="00B42BC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749CF14B" w14:textId="77777777" w:rsidR="00D757B5" w:rsidRPr="007D51C8" w:rsidRDefault="005D3FB7" w:rsidP="00B42BCB">
            <w:sdt>
              <w:sdtPr>
                <w:id w:val="-7152794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57B5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D757B5">
              <w:t xml:space="preserve"> </w:t>
            </w:r>
            <w:r w:rsidR="00D757B5" w:rsidRPr="007D51C8">
              <w:rPr>
                <w:b w:val="0"/>
              </w:rPr>
              <w:t>Turn on UHSAS breaker at rear of box. (AC1)</w:t>
            </w:r>
          </w:p>
        </w:tc>
      </w:tr>
      <w:tr w:rsidR="00D757B5" w14:paraId="4AB03EBA" w14:textId="77777777" w:rsidTr="00B42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4842EDF9" w14:textId="77777777" w:rsidR="00D757B5" w:rsidRDefault="005D3FB7" w:rsidP="00B42BCB">
            <w:pPr>
              <w:rPr>
                <w:b w:val="0"/>
              </w:rPr>
            </w:pPr>
            <w:sdt>
              <w:sdtPr>
                <w:id w:val="1772121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57B5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D757B5">
              <w:t xml:space="preserve"> </w:t>
            </w:r>
            <w:r w:rsidR="00D757B5" w:rsidRPr="007D51C8">
              <w:rPr>
                <w:b w:val="0"/>
              </w:rPr>
              <w:t xml:space="preserve">Start "Spectrometer" </w:t>
            </w:r>
            <w:proofErr w:type="spellStart"/>
            <w:r w:rsidR="00D757B5" w:rsidRPr="007D51C8">
              <w:rPr>
                <w:b w:val="0"/>
              </w:rPr>
              <w:t>LabView</w:t>
            </w:r>
            <w:proofErr w:type="spellEnd"/>
            <w:r w:rsidR="00D757B5" w:rsidRPr="007D51C8">
              <w:rPr>
                <w:b w:val="0"/>
              </w:rPr>
              <w:t xml:space="preserve"> program. (Shortcut on the Desktop)</w:t>
            </w:r>
          </w:p>
        </w:tc>
      </w:tr>
      <w:tr w:rsidR="00D757B5" w14:paraId="3EA6CFB7" w14:textId="77777777" w:rsidTr="000B0C8C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8" w:type="dxa"/>
            <w:gridSpan w:val="15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6663342B" w14:textId="77777777" w:rsidR="00D757B5" w:rsidRDefault="005D3FB7" w:rsidP="00B42BCB">
            <w:pPr>
              <w:rPr>
                <w:bCs w:val="0"/>
              </w:rPr>
            </w:pPr>
            <w:sdt>
              <w:sdtPr>
                <w:id w:val="-460188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57B5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D757B5" w:rsidRPr="007D51C8">
              <w:rPr>
                <w:b w:val="0"/>
              </w:rPr>
              <w:t xml:space="preserve"> </w:t>
            </w:r>
            <w:r w:rsidR="00D757B5">
              <w:rPr>
                <w:b w:val="0"/>
              </w:rPr>
              <w:t>C</w:t>
            </w:r>
            <w:r w:rsidR="00D757B5" w:rsidRPr="007D51C8">
              <w:rPr>
                <w:b w:val="0"/>
              </w:rPr>
              <w:t xml:space="preserve">heck that </w:t>
            </w:r>
            <w:r w:rsidR="00D757B5">
              <w:rPr>
                <w:b w:val="0"/>
              </w:rPr>
              <w:t xml:space="preserve">the </w:t>
            </w:r>
            <w:r w:rsidR="00D757B5" w:rsidRPr="007D51C8">
              <w:rPr>
                <w:b w:val="0"/>
              </w:rPr>
              <w:t xml:space="preserve">Laser Temperature setting is 1.23 V </w:t>
            </w:r>
            <w:r w:rsidR="00D757B5">
              <w:rPr>
                <w:b w:val="0"/>
              </w:rPr>
              <w:t xml:space="preserve">(Controls Tab) </w:t>
            </w:r>
            <w:r w:rsidR="00D757B5" w:rsidRPr="007D51C8">
              <w:rPr>
                <w:b w:val="0"/>
              </w:rPr>
              <w:t>and that the measured laser temperature is controlling within 0.04 V of this value</w:t>
            </w:r>
            <w:r w:rsidR="00D757B5">
              <w:rPr>
                <w:b w:val="0"/>
              </w:rPr>
              <w:t>.</w:t>
            </w:r>
          </w:p>
        </w:tc>
        <w:tc>
          <w:tcPr>
            <w:tcW w:w="2268" w:type="dxa"/>
            <w:gridSpan w:val="4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06D54438" w14:textId="77777777" w:rsidR="00D757B5" w:rsidRDefault="00D757B5" w:rsidP="00B42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T: </w:t>
            </w:r>
          </w:p>
        </w:tc>
      </w:tr>
      <w:tr w:rsidR="00D757B5" w14:paraId="3D402112" w14:textId="77777777" w:rsidTr="00B42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207B823D" w14:textId="77777777" w:rsidR="00D757B5" w:rsidRDefault="005D3FB7" w:rsidP="00210962">
            <w:pPr>
              <w:rPr>
                <w:b w:val="0"/>
              </w:rPr>
            </w:pPr>
            <w:sdt>
              <w:sdtPr>
                <w:id w:val="-815955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57B5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D757B5" w:rsidRPr="007D51C8">
              <w:rPr>
                <w:b w:val="0"/>
              </w:rPr>
              <w:t xml:space="preserve"> Ver</w:t>
            </w:r>
            <w:r w:rsidR="00D757B5">
              <w:rPr>
                <w:b w:val="0"/>
              </w:rPr>
              <w:t xml:space="preserve">ify the sample flow is ~30 </w:t>
            </w:r>
            <w:proofErr w:type="spellStart"/>
            <w:r w:rsidR="00D757B5">
              <w:rPr>
                <w:b w:val="0"/>
              </w:rPr>
              <w:t>ccpm</w:t>
            </w:r>
            <w:proofErr w:type="spellEnd"/>
            <w:r w:rsidR="00D757B5">
              <w:rPr>
                <w:b w:val="0"/>
              </w:rPr>
              <w:t xml:space="preserve"> and total flow is zero (Controls Tab).</w:t>
            </w:r>
          </w:p>
        </w:tc>
      </w:tr>
      <w:tr w:rsidR="00D757B5" w14:paraId="4E6DF255" w14:textId="77777777" w:rsidTr="00D757B5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6041913E" w14:textId="172EA482" w:rsidR="00D757B5" w:rsidRPr="00875CA8" w:rsidRDefault="005D3FB7" w:rsidP="000B0C8C">
            <w:sdt>
              <w:sdtPr>
                <w:id w:val="-666323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57B5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D757B5">
              <w:t xml:space="preserve"> </w:t>
            </w:r>
            <w:r w:rsidR="00D757B5" w:rsidRPr="00875CA8">
              <w:rPr>
                <w:b w:val="0"/>
              </w:rPr>
              <w:t>Go to "histogram" tab and make sure data acquisition is at 1 second, and "run" and "record" are enabled. Look for histogram updates.</w:t>
            </w:r>
            <w:r w:rsidR="00D757B5">
              <w:rPr>
                <w:b w:val="0"/>
              </w:rPr>
              <w:t xml:space="preserve"> </w:t>
            </w:r>
            <w:r w:rsidR="00D757B5" w:rsidRPr="002337AC">
              <w:rPr>
                <w:color w:val="FF0000"/>
              </w:rPr>
              <w:t xml:space="preserve"> IMPORTANT</w:t>
            </w:r>
            <w:r w:rsidR="00D757B5">
              <w:t xml:space="preserve">: If counts are not seen in all size bins (i.e., there is a </w:t>
            </w:r>
            <w:r w:rsidR="000B0C8C">
              <w:t>gap</w:t>
            </w:r>
            <w:r w:rsidR="00D757B5">
              <w:t xml:space="preserve"> in the histogram), cycle power.</w:t>
            </w:r>
            <w:r w:rsidR="000B0C8C">
              <w:t xml:space="preserve">  The gap will likely be in the 125-300 nm range if it occurs.</w:t>
            </w:r>
          </w:p>
        </w:tc>
      </w:tr>
      <w:tr w:rsidR="00D757B5" w14:paraId="0C0897CA" w14:textId="77777777" w:rsidTr="00375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6AF6758D" w14:textId="77777777" w:rsidR="00D757B5" w:rsidRPr="00875CA8" w:rsidRDefault="00D757B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During Flight</w:t>
            </w:r>
          </w:p>
        </w:tc>
      </w:tr>
      <w:tr w:rsidR="00D757B5" w14:paraId="4DCDB0DA" w14:textId="77777777" w:rsidTr="001642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40B3D3B5" w14:textId="77777777" w:rsidR="00D757B5" w:rsidRPr="00875CA8" w:rsidRDefault="00D757B5">
            <w:r>
              <w:t>Takeoff Time:</w:t>
            </w:r>
          </w:p>
        </w:tc>
      </w:tr>
      <w:tr w:rsidR="00D757B5" w14:paraId="7EEF9E7D" w14:textId="77777777" w:rsidTr="00164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67067CD3" w14:textId="77777777" w:rsidR="00D757B5" w:rsidRPr="00875CA8" w:rsidRDefault="00D757B5">
            <w:r>
              <w:t>Landing Time:</w:t>
            </w:r>
          </w:p>
        </w:tc>
      </w:tr>
      <w:tr w:rsidR="00D757B5" w14:paraId="1E2821F1" w14:textId="77777777" w:rsidTr="001642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49A01A92" w14:textId="5253BFD6" w:rsidR="00D757B5" w:rsidRDefault="00D757B5" w:rsidP="000B0C8C">
            <w:r w:rsidRPr="00AC6380">
              <w:rPr>
                <w:color w:val="FF0000"/>
              </w:rPr>
              <w:t>IMPORTANT--EVERY 15 MINUTES</w:t>
            </w:r>
            <w:r>
              <w:t xml:space="preserve">: Check UHSAS size distribution (Histogram Tab). If counts are not seen across the full spectrum (i.e., there is a </w:t>
            </w:r>
            <w:r w:rsidR="000B0C8C">
              <w:t>gap</w:t>
            </w:r>
            <w:r>
              <w:t xml:space="preserve"> in the histogram), cycle UHSAS power (in rear).</w:t>
            </w:r>
          </w:p>
        </w:tc>
      </w:tr>
      <w:tr w:rsidR="00D757B5" w14:paraId="29388280" w14:textId="77777777" w:rsidTr="00164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04AAD84C" w14:textId="77777777" w:rsidR="00D757B5" w:rsidRDefault="00D757B5">
            <w:r>
              <w:t>Elevated Absorption Levels:</w:t>
            </w:r>
          </w:p>
        </w:tc>
      </w:tr>
      <w:tr w:rsidR="00D757B5" w14:paraId="2D48838A" w14:textId="77777777" w:rsidTr="001642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nil"/>
            </w:tcBorders>
          </w:tcPr>
          <w:p w14:paraId="77F32663" w14:textId="77777777" w:rsidR="00D757B5" w:rsidRPr="00875CA8" w:rsidRDefault="00D757B5">
            <w:pPr>
              <w:rPr>
                <w:b w:val="0"/>
              </w:rPr>
            </w:pPr>
          </w:p>
        </w:tc>
        <w:tc>
          <w:tcPr>
            <w:tcW w:w="3960" w:type="dxa"/>
            <w:gridSpan w:val="8"/>
            <w:tcBorders>
              <w:top w:val="single" w:sz="4" w:space="0" w:color="4BACC6" w:themeColor="accent5"/>
              <w:left w:val="nil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4614A584" w14:textId="77777777" w:rsidR="00D757B5" w:rsidRPr="00875CA8" w:rsidRDefault="00D75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75CA8">
              <w:rPr>
                <w:b/>
                <w:bCs/>
              </w:rPr>
              <w:t>Time On:</w:t>
            </w:r>
          </w:p>
        </w:tc>
        <w:tc>
          <w:tcPr>
            <w:tcW w:w="4788" w:type="dxa"/>
            <w:gridSpan w:val="10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211E950B" w14:textId="77777777" w:rsidR="00D757B5" w:rsidRDefault="00D757B5" w:rsidP="00875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CA8">
              <w:rPr>
                <w:b/>
                <w:bCs/>
              </w:rPr>
              <w:t xml:space="preserve">Time </w:t>
            </w:r>
            <w:r>
              <w:rPr>
                <w:b/>
                <w:bCs/>
              </w:rPr>
              <w:t>Off</w:t>
            </w:r>
            <w:r w:rsidRPr="00875CA8">
              <w:rPr>
                <w:b/>
                <w:bCs/>
              </w:rPr>
              <w:t>:</w:t>
            </w:r>
          </w:p>
        </w:tc>
      </w:tr>
      <w:tr w:rsidR="00D757B5" w14:paraId="476CC622" w14:textId="77777777" w:rsidTr="00164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nil"/>
            </w:tcBorders>
          </w:tcPr>
          <w:p w14:paraId="51EB15FB" w14:textId="77777777" w:rsidR="00D757B5" w:rsidRDefault="00D757B5"/>
        </w:tc>
        <w:tc>
          <w:tcPr>
            <w:tcW w:w="3960" w:type="dxa"/>
            <w:gridSpan w:val="8"/>
            <w:tcBorders>
              <w:top w:val="single" w:sz="4" w:space="0" w:color="4BACC6" w:themeColor="accent5"/>
              <w:left w:val="nil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42B717A6" w14:textId="77777777" w:rsidR="00D757B5" w:rsidRDefault="00D75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75CA8">
              <w:rPr>
                <w:b/>
                <w:bCs/>
              </w:rPr>
              <w:t>Time On:</w:t>
            </w:r>
          </w:p>
        </w:tc>
        <w:tc>
          <w:tcPr>
            <w:tcW w:w="4788" w:type="dxa"/>
            <w:gridSpan w:val="10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05131081" w14:textId="77777777" w:rsidR="00D757B5" w:rsidRDefault="00D75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5CA8">
              <w:rPr>
                <w:b/>
                <w:bCs/>
              </w:rPr>
              <w:t xml:space="preserve">Time </w:t>
            </w:r>
            <w:r>
              <w:rPr>
                <w:b/>
                <w:bCs/>
              </w:rPr>
              <w:t>Off</w:t>
            </w:r>
            <w:r w:rsidRPr="00875CA8">
              <w:rPr>
                <w:b/>
                <w:bCs/>
              </w:rPr>
              <w:t>:</w:t>
            </w:r>
          </w:p>
        </w:tc>
      </w:tr>
      <w:tr w:rsidR="00D757B5" w14:paraId="4EEF800F" w14:textId="77777777" w:rsidTr="001642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nil"/>
            </w:tcBorders>
          </w:tcPr>
          <w:p w14:paraId="32F9D2B4" w14:textId="77777777" w:rsidR="00D757B5" w:rsidRDefault="00D757B5"/>
        </w:tc>
        <w:tc>
          <w:tcPr>
            <w:tcW w:w="3960" w:type="dxa"/>
            <w:gridSpan w:val="8"/>
            <w:tcBorders>
              <w:top w:val="single" w:sz="4" w:space="0" w:color="4BACC6" w:themeColor="accent5"/>
              <w:left w:val="nil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351520C1" w14:textId="77777777" w:rsidR="00D757B5" w:rsidRDefault="00D75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75CA8">
              <w:rPr>
                <w:b/>
                <w:bCs/>
              </w:rPr>
              <w:t>Time On:</w:t>
            </w:r>
          </w:p>
        </w:tc>
        <w:tc>
          <w:tcPr>
            <w:tcW w:w="4788" w:type="dxa"/>
            <w:gridSpan w:val="10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06964C08" w14:textId="77777777" w:rsidR="00D757B5" w:rsidRDefault="00D75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5CA8">
              <w:rPr>
                <w:b/>
                <w:bCs/>
              </w:rPr>
              <w:t xml:space="preserve">Time </w:t>
            </w:r>
            <w:r>
              <w:rPr>
                <w:b/>
                <w:bCs/>
              </w:rPr>
              <w:t>Off</w:t>
            </w:r>
            <w:r w:rsidRPr="00875CA8">
              <w:rPr>
                <w:b/>
                <w:bCs/>
              </w:rPr>
              <w:t>:</w:t>
            </w:r>
          </w:p>
        </w:tc>
      </w:tr>
      <w:tr w:rsidR="00D757B5" w14:paraId="79BB7335" w14:textId="77777777" w:rsidTr="00375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4BACC6" w:themeFill="accent5"/>
          </w:tcPr>
          <w:p w14:paraId="55109F48" w14:textId="77777777" w:rsidR="00D757B5" w:rsidRPr="00D34AF7" w:rsidRDefault="00D757B5">
            <w:pPr>
              <w:rPr>
                <w:color w:val="FFFFFF" w:themeColor="background1"/>
              </w:rPr>
            </w:pPr>
            <w:r w:rsidRPr="00D34AF7">
              <w:rPr>
                <w:color w:val="FFFFFF" w:themeColor="background1"/>
              </w:rPr>
              <w:t>Shutdown</w:t>
            </w:r>
          </w:p>
        </w:tc>
      </w:tr>
      <w:tr w:rsidR="00D757B5" w14:paraId="4F191A57" w14:textId="77777777" w:rsidTr="001642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273FA13B" w14:textId="797A2F76" w:rsidR="00D757B5" w:rsidRPr="00D34AF7" w:rsidRDefault="005D3FB7" w:rsidP="000B0C8C">
            <w:sdt>
              <w:sdtPr>
                <w:id w:val="2048877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57B5" w:rsidRPr="00D34AF7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D757B5" w:rsidRPr="00D34AF7">
              <w:rPr>
                <w:b w:val="0"/>
              </w:rPr>
              <w:t xml:space="preserve"> </w:t>
            </w:r>
            <w:r w:rsidR="00CE1325">
              <w:rPr>
                <w:b w:val="0"/>
              </w:rPr>
              <w:t>Switch from RH control to temperature control</w:t>
            </w:r>
            <w:r w:rsidR="000B0C8C">
              <w:rPr>
                <w:b w:val="0"/>
              </w:rPr>
              <w:t>, and</w:t>
            </w:r>
            <w:r w:rsidR="00CE1325">
              <w:rPr>
                <w:b w:val="0"/>
              </w:rPr>
              <w:t xml:space="preserve"> set temperatures to </w:t>
            </w:r>
            <w:r w:rsidR="000B0C8C">
              <w:rPr>
                <w:b w:val="0"/>
              </w:rPr>
              <w:t>10˚C</w:t>
            </w:r>
            <w:r w:rsidR="00CE1325">
              <w:rPr>
                <w:b w:val="0"/>
              </w:rPr>
              <w:t>.</w:t>
            </w:r>
          </w:p>
        </w:tc>
      </w:tr>
      <w:tr w:rsidR="00CE1325" w14:paraId="4D0FE488" w14:textId="77777777" w:rsidTr="00164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3FD442B5" w14:textId="585CB78C" w:rsidR="00CE1325" w:rsidRDefault="005D3FB7" w:rsidP="00CE1325">
            <w:sdt>
              <w:sdtPr>
                <w:id w:val="215632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1325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CE1325">
              <w:t xml:space="preserve"> </w:t>
            </w:r>
            <w:r w:rsidR="00CE1325" w:rsidRPr="00D34AF7">
              <w:rPr>
                <w:b w:val="0"/>
              </w:rPr>
              <w:t>Turn CRDS sample flows to z</w:t>
            </w:r>
            <w:r w:rsidR="00CE1325">
              <w:rPr>
                <w:b w:val="0"/>
              </w:rPr>
              <w:t>ero.</w:t>
            </w:r>
          </w:p>
        </w:tc>
      </w:tr>
      <w:tr w:rsidR="00CE1325" w14:paraId="1D28C4D1" w14:textId="77777777" w:rsidTr="001642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3F50E332" w14:textId="1AE2BDC6" w:rsidR="00CE1325" w:rsidRDefault="005D3FB7" w:rsidP="00CE1325">
            <w:sdt>
              <w:sdtPr>
                <w:id w:val="1603539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1325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CE1325">
              <w:t xml:space="preserve"> </w:t>
            </w:r>
            <w:r w:rsidR="00CE1325" w:rsidRPr="00D34AF7">
              <w:rPr>
                <w:b w:val="0"/>
              </w:rPr>
              <w:t xml:space="preserve">Turn </w:t>
            </w:r>
            <w:r w:rsidR="00CE1325">
              <w:rPr>
                <w:b w:val="0"/>
              </w:rPr>
              <w:t>PAS</w:t>
            </w:r>
            <w:r w:rsidR="00CE1325" w:rsidRPr="00D34AF7">
              <w:rPr>
                <w:b w:val="0"/>
              </w:rPr>
              <w:t xml:space="preserve"> sample flows to z</w:t>
            </w:r>
            <w:r w:rsidR="00CE1325">
              <w:rPr>
                <w:b w:val="0"/>
              </w:rPr>
              <w:t>ero.</w:t>
            </w:r>
          </w:p>
        </w:tc>
      </w:tr>
      <w:tr w:rsidR="00D757B5" w14:paraId="56D388EB" w14:textId="77777777" w:rsidTr="00164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11146781" w14:textId="77777777" w:rsidR="00D757B5" w:rsidRDefault="005D3FB7" w:rsidP="00846B7E">
            <w:sdt>
              <w:sdtPr>
                <w:id w:val="-76364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57B5" w:rsidRPr="00D34AF7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D757B5" w:rsidRPr="00D34AF7">
              <w:rPr>
                <w:b w:val="0"/>
              </w:rPr>
              <w:t xml:space="preserve"> </w:t>
            </w:r>
            <w:r w:rsidR="00D757B5">
              <w:rPr>
                <w:b w:val="0"/>
              </w:rPr>
              <w:t>S</w:t>
            </w:r>
            <w:r w:rsidR="00D757B5" w:rsidRPr="00D34AF7">
              <w:rPr>
                <w:b w:val="0"/>
              </w:rPr>
              <w:t>witch mirror purge valve (</w:t>
            </w:r>
            <w:r w:rsidR="00D757B5">
              <w:rPr>
                <w:b w:val="0"/>
              </w:rPr>
              <w:t>I</w:t>
            </w:r>
            <w:r w:rsidR="00D757B5" w:rsidRPr="00D34AF7">
              <w:rPr>
                <w:b w:val="0"/>
              </w:rPr>
              <w:t>) to critical orifices from flow controller.</w:t>
            </w:r>
          </w:p>
        </w:tc>
      </w:tr>
      <w:tr w:rsidR="00D757B5" w14:paraId="49AFC3FF" w14:textId="77777777" w:rsidTr="001642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14F9AEB3" w14:textId="6B86D1CC" w:rsidR="00D757B5" w:rsidRPr="00D34AF7" w:rsidRDefault="005D3FB7" w:rsidP="000B0C8C">
            <w:sdt>
              <w:sdtPr>
                <w:id w:val="958924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57B5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D757B5" w:rsidRPr="00FB6FD4">
              <w:t xml:space="preserve"> </w:t>
            </w:r>
            <w:r w:rsidR="000B0C8C">
              <w:rPr>
                <w:b w:val="0"/>
              </w:rPr>
              <w:t>Close</w:t>
            </w:r>
            <w:r w:rsidR="00D757B5" w:rsidRPr="00D34AF7">
              <w:rPr>
                <w:b w:val="0"/>
              </w:rPr>
              <w:t xml:space="preserve"> the PAS-CRD host software. Shutdown server.</w:t>
            </w:r>
          </w:p>
        </w:tc>
      </w:tr>
      <w:tr w:rsidR="00D757B5" w14:paraId="2BBB283A" w14:textId="77777777" w:rsidTr="00164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76FEE599" w14:textId="55A35AF5" w:rsidR="00D757B5" w:rsidRPr="00D34AF7" w:rsidRDefault="005D3FB7" w:rsidP="00FB525E">
            <w:pPr>
              <w:rPr>
                <w:b w:val="0"/>
              </w:rPr>
            </w:pPr>
            <w:sdt>
              <w:sdtPr>
                <w:id w:val="-900056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57B5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D757B5">
              <w:t xml:space="preserve"> </w:t>
            </w:r>
            <w:r w:rsidR="00D757B5">
              <w:rPr>
                <w:b w:val="0"/>
              </w:rPr>
              <w:t>Close</w:t>
            </w:r>
            <w:r w:rsidR="00D757B5" w:rsidRPr="00D34AF7">
              <w:rPr>
                <w:b w:val="0"/>
              </w:rPr>
              <w:t xml:space="preserve"> UHSAS software.</w:t>
            </w:r>
          </w:p>
        </w:tc>
      </w:tr>
      <w:tr w:rsidR="00D757B5" w14:paraId="7991A090" w14:textId="77777777" w:rsidTr="001642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3A62C0F7" w14:textId="53308F4B" w:rsidR="00D757B5" w:rsidRPr="00D34AF7" w:rsidRDefault="005D3FB7" w:rsidP="000B0C8C">
            <w:pPr>
              <w:rPr>
                <w:b w:val="0"/>
              </w:rPr>
            </w:pPr>
            <w:sdt>
              <w:sdtPr>
                <w:id w:val="-1997877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57B5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D757B5" w:rsidRPr="00FB6FD4">
              <w:t xml:space="preserve"> </w:t>
            </w:r>
            <w:r w:rsidR="00D757B5" w:rsidRPr="00D34AF7">
              <w:rPr>
                <w:b w:val="0"/>
              </w:rPr>
              <w:t xml:space="preserve">Turn off the </w:t>
            </w:r>
            <w:r w:rsidR="000B0C8C">
              <w:rPr>
                <w:b w:val="0"/>
              </w:rPr>
              <w:t xml:space="preserve">5 </w:t>
            </w:r>
            <w:r w:rsidR="00D757B5" w:rsidRPr="00D34AF7">
              <w:rPr>
                <w:b w:val="0"/>
              </w:rPr>
              <w:t xml:space="preserve">breakers for the PAS lasers. </w:t>
            </w:r>
          </w:p>
        </w:tc>
      </w:tr>
      <w:tr w:rsidR="00D757B5" w14:paraId="078A2B97" w14:textId="77777777" w:rsidTr="00164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3467A74E" w14:textId="77777777" w:rsidR="00D757B5" w:rsidRPr="00D34AF7" w:rsidRDefault="005D3FB7">
            <w:pPr>
              <w:rPr>
                <w:b w:val="0"/>
              </w:rPr>
            </w:pPr>
            <w:sdt>
              <w:sdtPr>
                <w:id w:val="-596554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57B5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D757B5">
              <w:t xml:space="preserve"> </w:t>
            </w:r>
            <w:r w:rsidR="00D757B5" w:rsidRPr="00D34AF7">
              <w:rPr>
                <w:b w:val="0"/>
              </w:rPr>
              <w:t xml:space="preserve">Turn OFF the main </w:t>
            </w:r>
            <w:r w:rsidR="00D757B5">
              <w:rPr>
                <w:b w:val="0"/>
              </w:rPr>
              <w:t xml:space="preserve">(AC Master) </w:t>
            </w:r>
            <w:r w:rsidR="00D757B5" w:rsidRPr="00D34AF7">
              <w:rPr>
                <w:b w:val="0"/>
              </w:rPr>
              <w:t>breaker.</w:t>
            </w:r>
          </w:p>
        </w:tc>
      </w:tr>
      <w:tr w:rsidR="00D757B5" w14:paraId="0DA669B5" w14:textId="77777777" w:rsidTr="00C258A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0A5F860D" w14:textId="4495DCC3" w:rsidR="00D757B5" w:rsidRPr="00D34AF7" w:rsidRDefault="005D3FB7" w:rsidP="00775375">
            <w:pPr>
              <w:rPr>
                <w:b w:val="0"/>
              </w:rPr>
            </w:pPr>
            <w:sdt>
              <w:sdtPr>
                <w:id w:val="-584536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57B5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D757B5">
              <w:t xml:space="preserve"> </w:t>
            </w:r>
            <w:r w:rsidR="00D757B5" w:rsidRPr="00D34AF7">
              <w:rPr>
                <w:b w:val="0"/>
              </w:rPr>
              <w:t xml:space="preserve">Turn OFF the </w:t>
            </w:r>
            <w:r w:rsidR="00D757B5">
              <w:rPr>
                <w:b w:val="0"/>
              </w:rPr>
              <w:t>UHSAS breaker (rear of UHSAS)</w:t>
            </w:r>
            <w:r w:rsidR="00D757B5" w:rsidRPr="00D34AF7">
              <w:rPr>
                <w:b w:val="0"/>
              </w:rPr>
              <w:t>.</w:t>
            </w:r>
          </w:p>
        </w:tc>
      </w:tr>
      <w:tr w:rsidR="00D757B5" w14:paraId="34B398EA" w14:textId="77777777" w:rsidTr="00C25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590BCC90" w14:textId="20478E49" w:rsidR="00D757B5" w:rsidRDefault="005D3FB7" w:rsidP="00775375">
            <w:sdt>
              <w:sdtPr>
                <w:id w:val="16478603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57B5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D757B5">
              <w:t xml:space="preserve"> </w:t>
            </w:r>
            <w:r w:rsidR="00D757B5">
              <w:rPr>
                <w:b w:val="0"/>
              </w:rPr>
              <w:t>Close the UHSAS inlet valve (F)</w:t>
            </w:r>
            <w:r w:rsidR="00D757B5" w:rsidRPr="00D34AF7">
              <w:rPr>
                <w:b w:val="0"/>
              </w:rPr>
              <w:t>.</w:t>
            </w:r>
          </w:p>
        </w:tc>
      </w:tr>
      <w:tr w:rsidR="00D757B5" w14:paraId="34F89434" w14:textId="77777777" w:rsidTr="001642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5AB6E192" w14:textId="0032B57E" w:rsidR="00D757B5" w:rsidRPr="00D34AF7" w:rsidRDefault="005D3FB7" w:rsidP="00CE1325">
            <w:pPr>
              <w:rPr>
                <w:b w:val="0"/>
              </w:rPr>
            </w:pPr>
            <w:sdt>
              <w:sdtPr>
                <w:id w:val="1386835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57B5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D757B5">
              <w:t xml:space="preserve"> </w:t>
            </w:r>
            <w:r w:rsidR="00D757B5" w:rsidRPr="00D34AF7">
              <w:rPr>
                <w:b w:val="0"/>
              </w:rPr>
              <w:t xml:space="preserve">Close the </w:t>
            </w:r>
            <w:r w:rsidR="00CE1325">
              <w:rPr>
                <w:b w:val="0"/>
              </w:rPr>
              <w:t>4</w:t>
            </w:r>
            <w:r w:rsidR="00D757B5" w:rsidRPr="00D34AF7">
              <w:rPr>
                <w:b w:val="0"/>
              </w:rPr>
              <w:t xml:space="preserve"> valves to isolate the saturators. (</w:t>
            </w:r>
            <w:r w:rsidR="00CE1325">
              <w:rPr>
                <w:b w:val="0"/>
              </w:rPr>
              <w:t>N, M, O, P</w:t>
            </w:r>
            <w:r w:rsidR="00D757B5" w:rsidRPr="00D34AF7">
              <w:rPr>
                <w:b w:val="0"/>
              </w:rPr>
              <w:t>)</w:t>
            </w:r>
            <w:r w:rsidR="00CE1325">
              <w:rPr>
                <w:b w:val="0"/>
              </w:rPr>
              <w:t>. Open saturator bypass valves.</w:t>
            </w:r>
          </w:p>
        </w:tc>
      </w:tr>
      <w:tr w:rsidR="00D757B5" w14:paraId="07432435" w14:textId="77777777" w:rsidTr="00164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3F5A5386" w14:textId="77777777" w:rsidR="00D757B5" w:rsidRPr="00D34AF7" w:rsidRDefault="005D3FB7" w:rsidP="002B3EC3">
            <w:sdt>
              <w:sdtPr>
                <w:id w:val="10162778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57B5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D757B5">
              <w:t xml:space="preserve"> </w:t>
            </w:r>
            <w:r w:rsidR="00D757B5" w:rsidRPr="00D34AF7">
              <w:rPr>
                <w:b w:val="0"/>
              </w:rPr>
              <w:t xml:space="preserve">Close </w:t>
            </w:r>
            <w:r w:rsidR="00D757B5">
              <w:rPr>
                <w:b w:val="0"/>
              </w:rPr>
              <w:t>CLAP valve (V)</w:t>
            </w:r>
            <w:r w:rsidR="00D757B5" w:rsidRPr="00D34AF7">
              <w:rPr>
                <w:b w:val="0"/>
              </w:rPr>
              <w:t>.</w:t>
            </w:r>
          </w:p>
        </w:tc>
      </w:tr>
      <w:tr w:rsidR="00D757B5" w14:paraId="2587B5DF" w14:textId="77777777" w:rsidTr="001642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35D0C7A4" w14:textId="6B06ECFE" w:rsidR="00D757B5" w:rsidRPr="00D34AF7" w:rsidRDefault="005D3FB7" w:rsidP="000B0C8C">
            <w:pPr>
              <w:rPr>
                <w:b w:val="0"/>
              </w:rPr>
            </w:pPr>
            <w:sdt>
              <w:sdtPr>
                <w:id w:val="779146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57B5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D757B5">
              <w:t xml:space="preserve"> </w:t>
            </w:r>
            <w:r w:rsidR="000B0C8C">
              <w:rPr>
                <w:b w:val="0"/>
              </w:rPr>
              <w:t>Open cabin inlet valve (B), and c</w:t>
            </w:r>
            <w:r w:rsidR="00D757B5" w:rsidRPr="00D34AF7">
              <w:rPr>
                <w:b w:val="0"/>
              </w:rPr>
              <w:t xml:space="preserve">lose </w:t>
            </w:r>
            <w:r w:rsidR="00D757B5">
              <w:rPr>
                <w:b w:val="0"/>
              </w:rPr>
              <w:t>LTI inlet (</w:t>
            </w:r>
            <w:r w:rsidR="00D757B5" w:rsidRPr="00D34AF7">
              <w:rPr>
                <w:b w:val="0"/>
              </w:rPr>
              <w:t>A</w:t>
            </w:r>
            <w:r w:rsidR="00D757B5">
              <w:rPr>
                <w:b w:val="0"/>
              </w:rPr>
              <w:t>)</w:t>
            </w:r>
            <w:r w:rsidR="00D757B5" w:rsidRPr="00D34AF7">
              <w:rPr>
                <w:b w:val="0"/>
              </w:rPr>
              <w:t>.</w:t>
            </w:r>
            <w:r w:rsidR="00CE1325">
              <w:rPr>
                <w:b w:val="0"/>
              </w:rPr>
              <w:t xml:space="preserve"> </w:t>
            </w:r>
          </w:p>
        </w:tc>
      </w:tr>
      <w:tr w:rsidR="00CE1325" w14:paraId="14BC090A" w14:textId="77777777" w:rsidTr="00164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1C196172" w14:textId="03BEC0A4" w:rsidR="00CE1325" w:rsidRDefault="005D3FB7" w:rsidP="00CE1325">
            <w:sdt>
              <w:sdtPr>
                <w:id w:val="1875423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1325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CE1325">
              <w:t xml:space="preserve"> </w:t>
            </w:r>
            <w:r w:rsidR="00CE1325">
              <w:rPr>
                <w:b w:val="0"/>
              </w:rPr>
              <w:t>Set CCN valve to sample from the cabin</w:t>
            </w:r>
            <w:r w:rsidR="000B0C8C">
              <w:rPr>
                <w:b w:val="0"/>
              </w:rPr>
              <w:t xml:space="preserve"> (turn to the R)</w:t>
            </w:r>
            <w:r w:rsidR="00CE1325">
              <w:rPr>
                <w:b w:val="0"/>
              </w:rPr>
              <w:t>.</w:t>
            </w:r>
          </w:p>
        </w:tc>
      </w:tr>
      <w:tr w:rsidR="00CE1325" w14:paraId="2D2C0FD9" w14:textId="77777777" w:rsidTr="001642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12D269A8" w14:textId="3C5E2E70" w:rsidR="00CE1325" w:rsidRDefault="005D3FB7" w:rsidP="00CE1325">
            <w:sdt>
              <w:sdtPr>
                <w:id w:val="216557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1325" w:rsidRPr="00A06B6F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CE1325" w:rsidRPr="00A06B6F">
              <w:t xml:space="preserve"> </w:t>
            </w:r>
            <w:r w:rsidR="00CE1325" w:rsidRPr="00A06B6F">
              <w:rPr>
                <w:b w:val="0"/>
              </w:rPr>
              <w:t>Download data from the</w:t>
            </w:r>
            <w:r w:rsidR="00CE1325">
              <w:rPr>
                <w:b w:val="0"/>
              </w:rPr>
              <w:t xml:space="preserve"> CRD-PAS</w:t>
            </w:r>
            <w:r w:rsidR="00342203">
              <w:rPr>
                <w:b w:val="0"/>
              </w:rPr>
              <w:t xml:space="preserve"> (C:\CRD-PAS data)</w:t>
            </w:r>
            <w:r w:rsidR="00CE1325">
              <w:rPr>
                <w:b w:val="0"/>
              </w:rPr>
              <w:t>, the UHSAS</w:t>
            </w:r>
            <w:r w:rsidR="00342203">
              <w:rPr>
                <w:b w:val="0"/>
              </w:rPr>
              <w:t xml:space="preserve"> (C:\DMT\Spectrometer Data)</w:t>
            </w:r>
            <w:r w:rsidR="00CE1325">
              <w:rPr>
                <w:b w:val="0"/>
              </w:rPr>
              <w:t>, and the CLAP.</w:t>
            </w:r>
            <w:r w:rsidR="00342203">
              <w:rPr>
                <w:b w:val="0"/>
              </w:rPr>
              <w:t xml:space="preserve">  </w:t>
            </w:r>
          </w:p>
        </w:tc>
      </w:tr>
      <w:tr w:rsidR="00342203" w14:paraId="5FB63656" w14:textId="77777777" w:rsidTr="00295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57CC9D2A" w14:textId="29DE25CD" w:rsidR="00342203" w:rsidRPr="00A06B6F" w:rsidRDefault="005D3FB7" w:rsidP="00342203">
            <w:sdt>
              <w:sdtPr>
                <w:id w:val="329953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2203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342203">
              <w:t xml:space="preserve"> </w:t>
            </w:r>
            <w:r w:rsidR="00342203">
              <w:rPr>
                <w:b w:val="0"/>
              </w:rPr>
              <w:t>Turn OFF O</w:t>
            </w:r>
            <w:r w:rsidR="00342203">
              <w:rPr>
                <w:b w:val="0"/>
                <w:vertAlign w:val="subscript"/>
              </w:rPr>
              <w:t>2</w:t>
            </w:r>
            <w:r w:rsidR="00342203">
              <w:rPr>
                <w:b w:val="0"/>
              </w:rPr>
              <w:t xml:space="preserve"> cylinder.</w:t>
            </w:r>
            <w:r w:rsidR="005B132C">
              <w:rPr>
                <w:b w:val="0"/>
              </w:rPr>
              <w:t xml:space="preserve">  Leave zero air </w:t>
            </w:r>
            <w:proofErr w:type="gramStart"/>
            <w:r w:rsidR="005B132C">
              <w:rPr>
                <w:b w:val="0"/>
              </w:rPr>
              <w:t>cylinder</w:t>
            </w:r>
            <w:proofErr w:type="gramEnd"/>
            <w:r w:rsidR="005B132C">
              <w:rPr>
                <w:b w:val="0"/>
              </w:rPr>
              <w:t xml:space="preserve"> on for mirror purges.</w:t>
            </w:r>
          </w:p>
        </w:tc>
      </w:tr>
      <w:tr w:rsidR="00CE1325" w14:paraId="048B0CD5" w14:textId="77777777" w:rsidTr="001642F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19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39A4DBA5" w14:textId="682C2757" w:rsidR="00CE1325" w:rsidRPr="00A06B6F" w:rsidRDefault="005D3FB7" w:rsidP="00CE1325">
            <w:sdt>
              <w:sdtPr>
                <w:id w:val="-8902715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1325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CE1325">
              <w:t xml:space="preserve"> </w:t>
            </w:r>
            <w:r w:rsidR="00CE1325">
              <w:rPr>
                <w:b w:val="0"/>
              </w:rPr>
              <w:t>Turn OFF laptop.</w:t>
            </w:r>
          </w:p>
        </w:tc>
      </w:tr>
    </w:tbl>
    <w:p w14:paraId="3BDDEA90" w14:textId="77777777" w:rsidR="00D96DDA" w:rsidRDefault="00D96DDA"/>
    <w:p w14:paraId="104B8C97" w14:textId="77777777" w:rsidR="00BB52D9" w:rsidRDefault="00BB52D9"/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B52D9" w14:paraId="547E396F" w14:textId="77777777" w:rsidTr="00295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525CFDB7" w14:textId="61BBA9C3" w:rsidR="00BB52D9" w:rsidRPr="00D34AF7" w:rsidRDefault="00BB52D9" w:rsidP="00295C2F">
            <w:r>
              <w:t>Restarting after power switchover</w:t>
            </w:r>
            <w:r w:rsidR="00665D30">
              <w:t xml:space="preserve"> (only if system freezes; doesn’t always happen)</w:t>
            </w:r>
          </w:p>
        </w:tc>
      </w:tr>
      <w:tr w:rsidR="00BB52D9" w14:paraId="6527157F" w14:textId="77777777" w:rsidTr="00295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096E3D01" w14:textId="217BB4E0" w:rsidR="00BB52D9" w:rsidRPr="00D34AF7" w:rsidRDefault="005D3FB7" w:rsidP="00BB52D9">
            <w:sdt>
              <w:sdtPr>
                <w:id w:val="-14071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52D9" w:rsidRPr="00D34AF7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BB52D9" w:rsidRPr="00D34AF7">
              <w:rPr>
                <w:b w:val="0"/>
              </w:rPr>
              <w:t xml:space="preserve"> </w:t>
            </w:r>
            <w:r w:rsidR="00BB52D9">
              <w:rPr>
                <w:b w:val="0"/>
              </w:rPr>
              <w:t>Close UHSAS software and restart</w:t>
            </w:r>
            <w:r w:rsidR="000B0C8C">
              <w:rPr>
                <w:b w:val="0"/>
              </w:rPr>
              <w:t>.</w:t>
            </w:r>
          </w:p>
        </w:tc>
      </w:tr>
      <w:tr w:rsidR="00BB52D9" w14:paraId="22748176" w14:textId="77777777" w:rsidTr="00295C2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27708394" w14:textId="5077FD70" w:rsidR="00BB52D9" w:rsidRDefault="005D3FB7" w:rsidP="00BB52D9">
            <w:sdt>
              <w:sdtPr>
                <w:id w:val="644855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52D9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BB52D9">
              <w:t xml:space="preserve"> </w:t>
            </w:r>
            <w:r w:rsidR="00BB52D9">
              <w:rPr>
                <w:b w:val="0"/>
              </w:rPr>
              <w:t>Change RH to 60% and then back to 70% (CRDS controls).</w:t>
            </w:r>
          </w:p>
        </w:tc>
      </w:tr>
      <w:tr w:rsidR="00BB52D9" w14:paraId="48239C1B" w14:textId="77777777" w:rsidTr="00295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6A974449" w14:textId="759B8BC5" w:rsidR="00BB52D9" w:rsidRDefault="005D3FB7" w:rsidP="00BB52D9">
            <w:sdt>
              <w:sdtPr>
                <w:id w:val="-1405287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52D9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BB52D9">
              <w:t xml:space="preserve"> </w:t>
            </w:r>
            <w:r w:rsidR="00BB52D9">
              <w:rPr>
                <w:b w:val="0"/>
              </w:rPr>
              <w:t>Set PAS</w:t>
            </w:r>
            <w:r w:rsidR="00BB52D9" w:rsidRPr="00D34AF7">
              <w:rPr>
                <w:b w:val="0"/>
              </w:rPr>
              <w:t xml:space="preserve"> flows to</w:t>
            </w:r>
            <w:r w:rsidR="00BB52D9">
              <w:rPr>
                <w:b w:val="0"/>
              </w:rPr>
              <w:t xml:space="preserve"> 1.0 and CRDS flows to 3.0.</w:t>
            </w:r>
          </w:p>
        </w:tc>
      </w:tr>
      <w:tr w:rsidR="00BB52D9" w14:paraId="43D2E5B4" w14:textId="77777777" w:rsidTr="00295C2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19288DC1" w14:textId="624DBD0F" w:rsidR="00BB52D9" w:rsidRDefault="005D3FB7" w:rsidP="00BB52D9">
            <w:sdt>
              <w:sdtPr>
                <w:id w:val="549886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52D9" w:rsidRPr="00D34AF7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BB52D9" w:rsidRPr="00D34AF7">
              <w:rPr>
                <w:b w:val="0"/>
              </w:rPr>
              <w:t xml:space="preserve"> </w:t>
            </w:r>
            <w:r w:rsidR="00BB52D9">
              <w:rPr>
                <w:b w:val="0"/>
              </w:rPr>
              <w:t>Turn on PAS lasers</w:t>
            </w:r>
            <w:r w:rsidR="00BB52D9" w:rsidRPr="00D34AF7">
              <w:rPr>
                <w:b w:val="0"/>
              </w:rPr>
              <w:t>.</w:t>
            </w:r>
          </w:p>
        </w:tc>
      </w:tr>
      <w:tr w:rsidR="00BB52D9" w14:paraId="2E13794D" w14:textId="77777777" w:rsidTr="00295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0CC2F3E6" w14:textId="5DF44E65" w:rsidR="00BB52D9" w:rsidRPr="00D34AF7" w:rsidRDefault="005D3FB7" w:rsidP="00BB52D9">
            <w:sdt>
              <w:sdtPr>
                <w:id w:val="-2654594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52D9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BB52D9" w:rsidRPr="00FB6FD4">
              <w:t xml:space="preserve"> </w:t>
            </w:r>
            <w:r w:rsidR="00BB52D9">
              <w:rPr>
                <w:b w:val="0"/>
              </w:rPr>
              <w:t>Toggle the CLAP spot size to reset</w:t>
            </w:r>
            <w:r w:rsidR="00BB52D9" w:rsidRPr="00D34AF7">
              <w:rPr>
                <w:b w:val="0"/>
              </w:rPr>
              <w:t>.</w:t>
            </w:r>
          </w:p>
        </w:tc>
      </w:tr>
      <w:tr w:rsidR="00BB52D9" w14:paraId="62EF1C8C" w14:textId="77777777" w:rsidTr="00295C2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3C214209" w14:textId="3DB6618B" w:rsidR="00BB52D9" w:rsidRPr="00D34AF7" w:rsidRDefault="005D3FB7" w:rsidP="00BB52D9">
            <w:pPr>
              <w:rPr>
                <w:b w:val="0"/>
              </w:rPr>
            </w:pPr>
            <w:sdt>
              <w:sdtPr>
                <w:id w:val="158283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52D9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BB52D9">
              <w:t xml:space="preserve"> </w:t>
            </w:r>
            <w:r w:rsidR="00BB52D9">
              <w:rPr>
                <w:b w:val="0"/>
              </w:rPr>
              <w:t>Toggle the RH switch to reset</w:t>
            </w:r>
            <w:r w:rsidR="00BB52D9" w:rsidRPr="00D34AF7">
              <w:rPr>
                <w:b w:val="0"/>
              </w:rPr>
              <w:t>.</w:t>
            </w:r>
          </w:p>
        </w:tc>
      </w:tr>
      <w:tr w:rsidR="00BB52D9" w14:paraId="19073A06" w14:textId="77777777" w:rsidTr="00295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14:paraId="0A27196E" w14:textId="71F36522" w:rsidR="00BB52D9" w:rsidRPr="00D34AF7" w:rsidRDefault="005D3FB7" w:rsidP="00BB52D9">
            <w:pPr>
              <w:rPr>
                <w:b w:val="0"/>
              </w:rPr>
            </w:pPr>
            <w:sdt>
              <w:sdtPr>
                <w:id w:val="-1203858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52D9">
                  <w:rPr>
                    <w:rFonts w:ascii="MS Gothic" w:eastAsia="MS Gothic" w:hAnsi="MS Gothic" w:hint="eastAsia"/>
                    <w:b w:val="0"/>
                  </w:rPr>
                  <w:t>☐</w:t>
                </w:r>
              </w:sdtContent>
            </w:sdt>
            <w:r w:rsidR="00BB52D9">
              <w:rPr>
                <w:b w:val="0"/>
              </w:rPr>
              <w:t xml:space="preserve"> Sync the time again.</w:t>
            </w:r>
          </w:p>
        </w:tc>
      </w:tr>
    </w:tbl>
    <w:p w14:paraId="3F63F482" w14:textId="77777777" w:rsidR="00BB52D9" w:rsidRDefault="00BB52D9">
      <w:pPr>
        <w:sectPr w:rsidR="00BB52D9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8373" w:type="dxa"/>
        <w:tblLook w:val="04A0" w:firstRow="1" w:lastRow="0" w:firstColumn="1" w:lastColumn="0" w:noHBand="0" w:noVBand="1"/>
      </w:tblPr>
      <w:tblGrid>
        <w:gridCol w:w="93"/>
        <w:gridCol w:w="2067"/>
        <w:gridCol w:w="4660"/>
        <w:gridCol w:w="3280"/>
        <w:gridCol w:w="8273"/>
      </w:tblGrid>
      <w:tr w:rsidR="00F9675E" w:rsidRPr="00F6377B" w14:paraId="6D9A7634" w14:textId="77777777" w:rsidTr="00F6377B">
        <w:trPr>
          <w:gridAfter w:val="1"/>
          <w:wAfter w:w="8273" w:type="dxa"/>
          <w:trHeight w:val="30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C76BF" w14:textId="77777777" w:rsidR="00F9675E" w:rsidRPr="00F6377B" w:rsidRDefault="00F9675E" w:rsidP="0098491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F6377B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Valve Label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4E77" w14:textId="77777777" w:rsidR="00F9675E" w:rsidRPr="00F6377B" w:rsidRDefault="00F9675E" w:rsidP="0098491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F6377B">
              <w:rPr>
                <w:rFonts w:ascii="Calibri" w:eastAsia="Times New Roman" w:hAnsi="Calibri" w:cs="Calibri"/>
                <w:b/>
                <w:color w:val="000000"/>
              </w:rPr>
              <w:t>Description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2CCDF" w14:textId="77777777" w:rsidR="00F9675E" w:rsidRPr="00F6377B" w:rsidRDefault="00F9675E" w:rsidP="0098491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F6377B">
              <w:rPr>
                <w:rFonts w:ascii="Calibri" w:eastAsia="Times New Roman" w:hAnsi="Calibri" w:cs="Calibri"/>
                <w:b/>
                <w:color w:val="000000"/>
              </w:rPr>
              <w:t>Location</w:t>
            </w:r>
          </w:p>
        </w:tc>
      </w:tr>
      <w:tr w:rsidR="00F9675E" w:rsidRPr="000D4906" w14:paraId="0A40C9DD" w14:textId="77777777" w:rsidTr="00F6377B">
        <w:trPr>
          <w:gridAfter w:val="1"/>
          <w:wAfter w:w="8273" w:type="dxa"/>
          <w:trHeight w:val="30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5A379" w14:textId="77777777" w:rsidR="00F9675E" w:rsidRPr="000D4906" w:rsidRDefault="00F9675E" w:rsidP="009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4906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D3918" w14:textId="77777777" w:rsidR="00F9675E" w:rsidRPr="000D4906" w:rsidRDefault="00F9675E" w:rsidP="009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4906">
              <w:rPr>
                <w:rFonts w:ascii="Calibri" w:eastAsia="Times New Roman" w:hAnsi="Calibri" w:cs="Calibri"/>
                <w:color w:val="000000"/>
              </w:rPr>
              <w:t xml:space="preserve">Main inlet valve; isolate </w:t>
            </w:r>
            <w:r w:rsidR="001A41BB" w:rsidRPr="000D4906">
              <w:rPr>
                <w:rFonts w:ascii="Calibri" w:eastAsia="Times New Roman" w:hAnsi="Calibri" w:cs="Calibri"/>
                <w:color w:val="000000"/>
              </w:rPr>
              <w:t>instrument</w:t>
            </w:r>
            <w:r w:rsidRPr="000D4906">
              <w:rPr>
                <w:rFonts w:ascii="Calibri" w:eastAsia="Times New Roman" w:hAnsi="Calibri" w:cs="Calibri"/>
                <w:color w:val="000000"/>
              </w:rPr>
              <w:t xml:space="preserve"> from inlet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402EB" w14:textId="77777777" w:rsidR="00F9675E" w:rsidRPr="00F6377B" w:rsidRDefault="00F9675E" w:rsidP="00984915">
            <w:pPr>
              <w:spacing w:after="0" w:line="240" w:lineRule="auto"/>
              <w:rPr>
                <w:rFonts w:ascii="Calibri" w:eastAsia="Times New Roman" w:hAnsi="Calibri" w:cs="Calibri"/>
                <w:color w:val="D9D9D9" w:themeColor="background1" w:themeShade="D9"/>
              </w:rPr>
            </w:pPr>
            <w:r w:rsidRPr="00F6377B">
              <w:rPr>
                <w:rFonts w:ascii="Calibri" w:eastAsia="Times New Roman" w:hAnsi="Calibri" w:cs="Calibri"/>
                <w:color w:val="D9D9D9" w:themeColor="background1" w:themeShade="D9"/>
              </w:rPr>
              <w:t>On the wall next to the seat</w:t>
            </w:r>
          </w:p>
        </w:tc>
      </w:tr>
      <w:tr w:rsidR="00F9675E" w:rsidRPr="000D4906" w14:paraId="2B70AB04" w14:textId="77777777" w:rsidTr="00F6377B">
        <w:trPr>
          <w:gridAfter w:val="1"/>
          <w:wAfter w:w="8273" w:type="dxa"/>
          <w:trHeight w:val="30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CEA9D" w14:textId="77777777" w:rsidR="00F9675E" w:rsidRPr="000D4906" w:rsidRDefault="00F9675E" w:rsidP="009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4906">
              <w:rPr>
                <w:rFonts w:ascii="Calibri" w:eastAsia="Times New Roman" w:hAnsi="Calibri" w:cs="Calibri"/>
                <w:color w:val="000000"/>
              </w:rPr>
              <w:t>VB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1863E" w14:textId="77777777" w:rsidR="00F9675E" w:rsidRPr="000D4906" w:rsidRDefault="007E584F" w:rsidP="007E5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Scrubbed cabin air to the driers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7C014" w14:textId="77777777" w:rsidR="00F9675E" w:rsidRPr="00F6377B" w:rsidRDefault="00F9675E" w:rsidP="00984915">
            <w:pPr>
              <w:spacing w:after="0" w:line="240" w:lineRule="auto"/>
              <w:rPr>
                <w:rFonts w:ascii="Calibri" w:eastAsia="Times New Roman" w:hAnsi="Calibri" w:cs="Calibri"/>
                <w:color w:val="D9D9D9" w:themeColor="background1" w:themeShade="D9"/>
              </w:rPr>
            </w:pPr>
            <w:r w:rsidRPr="00F6377B">
              <w:rPr>
                <w:rFonts w:ascii="Calibri" w:eastAsia="Times New Roman" w:hAnsi="Calibri" w:cs="Calibri"/>
                <w:color w:val="D9D9D9" w:themeColor="background1" w:themeShade="D9"/>
              </w:rPr>
              <w:t>On the wall next to the seat</w:t>
            </w:r>
          </w:p>
        </w:tc>
      </w:tr>
      <w:tr w:rsidR="007E584F" w:rsidRPr="000D4906" w14:paraId="547CDC56" w14:textId="77777777" w:rsidTr="00F6377B">
        <w:trPr>
          <w:gridAfter w:val="1"/>
          <w:wAfter w:w="8273" w:type="dxa"/>
          <w:trHeight w:val="30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D73B9" w14:textId="77777777" w:rsidR="007E584F" w:rsidRPr="000D4906" w:rsidRDefault="007E584F" w:rsidP="009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4906">
              <w:rPr>
                <w:rFonts w:ascii="Calibri" w:eastAsia="Times New Roman" w:hAnsi="Calibri" w:cs="Calibri"/>
                <w:color w:val="000000"/>
              </w:rPr>
              <w:t>VC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D4DAF" w14:textId="77777777" w:rsidR="007E584F" w:rsidRPr="000D4906" w:rsidRDefault="007E584F" w:rsidP="00B42B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Dry air to O</w:t>
            </w:r>
            <w:r w:rsidRPr="007E584F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NOx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scrubber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A0560" w14:textId="77777777" w:rsidR="007E584F" w:rsidRPr="00F6377B" w:rsidRDefault="007E584F" w:rsidP="00984915">
            <w:pPr>
              <w:spacing w:after="0" w:line="240" w:lineRule="auto"/>
              <w:rPr>
                <w:rFonts w:ascii="Calibri" w:eastAsia="Times New Roman" w:hAnsi="Calibri" w:cs="Calibri"/>
                <w:color w:val="D9D9D9" w:themeColor="background1" w:themeShade="D9"/>
              </w:rPr>
            </w:pPr>
            <w:r w:rsidRPr="00F6377B">
              <w:rPr>
                <w:rFonts w:ascii="Calibri" w:eastAsia="Times New Roman" w:hAnsi="Calibri" w:cs="Calibri"/>
                <w:color w:val="D9D9D9" w:themeColor="background1" w:themeShade="D9"/>
              </w:rPr>
              <w:t>On the wall next to the seat</w:t>
            </w:r>
          </w:p>
        </w:tc>
      </w:tr>
      <w:tr w:rsidR="007E584F" w:rsidRPr="000D4906" w14:paraId="1546BA03" w14:textId="77777777" w:rsidTr="00F6377B">
        <w:trPr>
          <w:gridAfter w:val="1"/>
          <w:wAfter w:w="8273" w:type="dxa"/>
          <w:trHeight w:val="30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DAC61" w14:textId="77777777" w:rsidR="007E584F" w:rsidRPr="000D4906" w:rsidRDefault="007E584F" w:rsidP="009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4906">
              <w:rPr>
                <w:rFonts w:ascii="Calibri" w:eastAsia="Times New Roman" w:hAnsi="Calibri" w:cs="Calibri"/>
                <w:color w:val="000000"/>
              </w:rPr>
              <w:t>VD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AD69C" w14:textId="77777777" w:rsidR="007E584F" w:rsidRPr="000D4906" w:rsidRDefault="007E584F" w:rsidP="00B42B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Dry, particle filtered air to O</w:t>
            </w:r>
            <w:r w:rsidRPr="007E584F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NOx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scrubber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028E" w14:textId="77777777" w:rsidR="007E584F" w:rsidRPr="00F6377B" w:rsidRDefault="007E584F" w:rsidP="00984915">
            <w:pPr>
              <w:spacing w:after="0" w:line="240" w:lineRule="auto"/>
              <w:rPr>
                <w:rFonts w:ascii="Calibri" w:eastAsia="Times New Roman" w:hAnsi="Calibri" w:cs="Calibri"/>
                <w:color w:val="D9D9D9" w:themeColor="background1" w:themeShade="D9"/>
              </w:rPr>
            </w:pPr>
            <w:r w:rsidRPr="00F6377B">
              <w:rPr>
                <w:rFonts w:ascii="Calibri" w:eastAsia="Times New Roman" w:hAnsi="Calibri" w:cs="Calibri"/>
                <w:color w:val="D9D9D9" w:themeColor="background1" w:themeShade="D9"/>
              </w:rPr>
              <w:t>right side of rack</w:t>
            </w:r>
          </w:p>
        </w:tc>
      </w:tr>
      <w:tr w:rsidR="007E584F" w:rsidRPr="000D4906" w14:paraId="515F171D" w14:textId="77777777" w:rsidTr="00F6377B">
        <w:trPr>
          <w:gridAfter w:val="1"/>
          <w:wAfter w:w="8273" w:type="dxa"/>
          <w:trHeight w:val="30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AAFF3" w14:textId="77777777" w:rsidR="007E584F" w:rsidRPr="000D4906" w:rsidRDefault="007E584F" w:rsidP="009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4906">
              <w:rPr>
                <w:rFonts w:ascii="Calibri" w:eastAsia="Times New Roman" w:hAnsi="Calibri" w:cs="Calibri"/>
                <w:color w:val="000000"/>
              </w:rPr>
              <w:t>VE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1CD339" w14:textId="77777777" w:rsidR="007E584F" w:rsidRPr="000D4906" w:rsidRDefault="007E584F" w:rsidP="007E5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Cabin or LTI selector for CCN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FF24B" w14:textId="77777777" w:rsidR="007E584F" w:rsidRPr="00F6377B" w:rsidRDefault="007E584F" w:rsidP="00984915">
            <w:pPr>
              <w:spacing w:after="0" w:line="240" w:lineRule="auto"/>
              <w:rPr>
                <w:rFonts w:ascii="Calibri" w:eastAsia="Times New Roman" w:hAnsi="Calibri" w:cs="Calibri"/>
                <w:color w:val="D9D9D9" w:themeColor="background1" w:themeShade="D9"/>
              </w:rPr>
            </w:pPr>
            <w:r w:rsidRPr="00F6377B">
              <w:rPr>
                <w:rFonts w:ascii="Calibri" w:eastAsia="Times New Roman" w:hAnsi="Calibri" w:cs="Calibri"/>
                <w:color w:val="D9D9D9" w:themeColor="background1" w:themeShade="D9"/>
              </w:rPr>
              <w:t>right side of rack</w:t>
            </w:r>
          </w:p>
        </w:tc>
      </w:tr>
      <w:tr w:rsidR="007E584F" w:rsidRPr="000D4906" w14:paraId="22CB6225" w14:textId="77777777" w:rsidTr="00F6377B">
        <w:trPr>
          <w:gridAfter w:val="1"/>
          <w:wAfter w:w="8273" w:type="dxa"/>
          <w:trHeight w:val="30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694A4" w14:textId="77777777" w:rsidR="007E584F" w:rsidRPr="000D4906" w:rsidRDefault="007E584F" w:rsidP="009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4906">
              <w:rPr>
                <w:rFonts w:ascii="Calibri" w:eastAsia="Times New Roman" w:hAnsi="Calibri" w:cs="Calibri"/>
                <w:color w:val="000000"/>
              </w:rPr>
              <w:t>VF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814101" w14:textId="77777777" w:rsidR="007E584F" w:rsidRPr="000D4906" w:rsidRDefault="007E584F" w:rsidP="009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UHSAS inlet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78CA4" w14:textId="77777777" w:rsidR="007E584F" w:rsidRPr="00F6377B" w:rsidRDefault="007E584F" w:rsidP="00984915">
            <w:pPr>
              <w:spacing w:after="0" w:line="240" w:lineRule="auto"/>
              <w:rPr>
                <w:rFonts w:ascii="Calibri" w:eastAsia="Times New Roman" w:hAnsi="Calibri" w:cs="Calibri"/>
                <w:color w:val="D9D9D9" w:themeColor="background1" w:themeShade="D9"/>
              </w:rPr>
            </w:pPr>
            <w:r w:rsidRPr="00F6377B">
              <w:rPr>
                <w:rFonts w:ascii="Calibri" w:eastAsia="Times New Roman" w:hAnsi="Calibri" w:cs="Calibri"/>
                <w:color w:val="D9D9D9" w:themeColor="background1" w:themeShade="D9"/>
              </w:rPr>
              <w:t>Flow plate, front</w:t>
            </w:r>
          </w:p>
        </w:tc>
      </w:tr>
      <w:tr w:rsidR="007E584F" w:rsidRPr="000D4906" w14:paraId="490DCBB1" w14:textId="77777777" w:rsidTr="00F6377B">
        <w:trPr>
          <w:gridAfter w:val="1"/>
          <w:wAfter w:w="8273" w:type="dxa"/>
          <w:trHeight w:val="30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0F4DD" w14:textId="77777777" w:rsidR="007E584F" w:rsidRPr="000D4906" w:rsidRDefault="007E584F" w:rsidP="009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4906">
              <w:rPr>
                <w:rFonts w:ascii="Calibri" w:eastAsia="Times New Roman" w:hAnsi="Calibri" w:cs="Calibri"/>
                <w:color w:val="000000"/>
              </w:rPr>
              <w:t>VG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EB0CE" w14:textId="77777777" w:rsidR="007E584F" w:rsidRPr="000D4906" w:rsidRDefault="007E584F" w:rsidP="007E5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</w:t>
            </w:r>
            <w:r w:rsidRPr="007E584F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generator inlet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1A5AE" w14:textId="77777777" w:rsidR="007E584F" w:rsidRPr="00F6377B" w:rsidRDefault="007E584F" w:rsidP="00984915">
            <w:pPr>
              <w:spacing w:after="0" w:line="240" w:lineRule="auto"/>
              <w:rPr>
                <w:rFonts w:ascii="Calibri" w:eastAsia="Times New Roman" w:hAnsi="Calibri" w:cs="Calibri"/>
                <w:color w:val="D9D9D9" w:themeColor="background1" w:themeShade="D9"/>
              </w:rPr>
            </w:pPr>
            <w:r w:rsidRPr="00F6377B">
              <w:rPr>
                <w:rFonts w:ascii="Calibri" w:eastAsia="Times New Roman" w:hAnsi="Calibri" w:cs="Calibri"/>
                <w:color w:val="D9D9D9" w:themeColor="background1" w:themeShade="D9"/>
              </w:rPr>
              <w:t>Flow plate, front</w:t>
            </w:r>
          </w:p>
        </w:tc>
      </w:tr>
      <w:tr w:rsidR="007E584F" w:rsidRPr="000D4906" w14:paraId="012FB4E9" w14:textId="77777777" w:rsidTr="00F6377B">
        <w:trPr>
          <w:gridAfter w:val="1"/>
          <w:wAfter w:w="8273" w:type="dxa"/>
          <w:trHeight w:val="30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C2A15" w14:textId="77777777" w:rsidR="007E584F" w:rsidRPr="000D4906" w:rsidRDefault="007E584F" w:rsidP="009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4906">
              <w:rPr>
                <w:rFonts w:ascii="Calibri" w:eastAsia="Times New Roman" w:hAnsi="Calibri" w:cs="Calibri"/>
                <w:color w:val="000000"/>
              </w:rPr>
              <w:t>VH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F726DE" w14:textId="77777777" w:rsidR="007E584F" w:rsidRPr="000D4906" w:rsidRDefault="007E584F" w:rsidP="009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4906">
              <w:rPr>
                <w:rFonts w:ascii="Calibri" w:eastAsia="Times New Roman" w:hAnsi="Calibri" w:cs="Calibri"/>
                <w:color w:val="000000"/>
              </w:rPr>
              <w:t xml:space="preserve">ZA </w:t>
            </w:r>
            <w:r>
              <w:rPr>
                <w:rFonts w:ascii="Calibri" w:eastAsia="Times New Roman" w:hAnsi="Calibri" w:cs="Calibri"/>
                <w:color w:val="000000"/>
              </w:rPr>
              <w:t>supply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AF82E" w14:textId="77777777" w:rsidR="007E584F" w:rsidRPr="00F6377B" w:rsidRDefault="007E584F" w:rsidP="00984915">
            <w:pPr>
              <w:spacing w:after="0" w:line="240" w:lineRule="auto"/>
              <w:rPr>
                <w:rFonts w:ascii="Calibri" w:eastAsia="Times New Roman" w:hAnsi="Calibri" w:cs="Calibri"/>
                <w:color w:val="D9D9D9" w:themeColor="background1" w:themeShade="D9"/>
              </w:rPr>
            </w:pPr>
            <w:r w:rsidRPr="00F6377B">
              <w:rPr>
                <w:rFonts w:ascii="Calibri" w:eastAsia="Times New Roman" w:hAnsi="Calibri" w:cs="Calibri"/>
                <w:color w:val="D9D9D9" w:themeColor="background1" w:themeShade="D9"/>
              </w:rPr>
              <w:t>Flow plate, front</w:t>
            </w:r>
          </w:p>
        </w:tc>
      </w:tr>
      <w:tr w:rsidR="007E584F" w:rsidRPr="000D4906" w14:paraId="0974B249" w14:textId="77777777" w:rsidTr="00F6377B">
        <w:trPr>
          <w:gridAfter w:val="1"/>
          <w:wAfter w:w="8273" w:type="dxa"/>
          <w:trHeight w:val="30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C0AF7" w14:textId="77777777" w:rsidR="007E584F" w:rsidRPr="000D4906" w:rsidRDefault="007E584F" w:rsidP="009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4906">
              <w:rPr>
                <w:rFonts w:ascii="Calibri" w:eastAsia="Times New Roman" w:hAnsi="Calibri" w:cs="Calibri"/>
                <w:color w:val="000000"/>
              </w:rPr>
              <w:t>VI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1AE" w14:textId="77777777" w:rsidR="007E584F" w:rsidRPr="000D4906" w:rsidRDefault="007E584F" w:rsidP="009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4906">
              <w:rPr>
                <w:rFonts w:ascii="Calibri" w:eastAsia="Times New Roman" w:hAnsi="Calibri" w:cs="Calibri"/>
                <w:color w:val="000000"/>
              </w:rPr>
              <w:t>Mirro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0D4906">
              <w:rPr>
                <w:rFonts w:ascii="Calibri" w:eastAsia="Times New Roman" w:hAnsi="Calibri" w:cs="Calibri"/>
                <w:color w:val="000000"/>
              </w:rPr>
              <w:t xml:space="preserve"> purge source selector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8F4D0" w14:textId="77777777" w:rsidR="007E584F" w:rsidRPr="00F6377B" w:rsidRDefault="007E584F" w:rsidP="00984915">
            <w:pPr>
              <w:spacing w:after="0" w:line="240" w:lineRule="auto"/>
              <w:rPr>
                <w:rFonts w:ascii="Calibri" w:eastAsia="Times New Roman" w:hAnsi="Calibri" w:cs="Calibri"/>
                <w:color w:val="D9D9D9" w:themeColor="background1" w:themeShade="D9"/>
              </w:rPr>
            </w:pPr>
            <w:r w:rsidRPr="00F6377B">
              <w:rPr>
                <w:rFonts w:ascii="Calibri" w:eastAsia="Times New Roman" w:hAnsi="Calibri" w:cs="Calibri"/>
                <w:color w:val="D9D9D9" w:themeColor="background1" w:themeShade="D9"/>
              </w:rPr>
              <w:t>Flow plate, front, top left</w:t>
            </w:r>
          </w:p>
        </w:tc>
      </w:tr>
      <w:tr w:rsidR="007E584F" w:rsidRPr="000D4906" w14:paraId="1CD0D524" w14:textId="77777777" w:rsidTr="00F6377B">
        <w:trPr>
          <w:gridAfter w:val="1"/>
          <w:wAfter w:w="8273" w:type="dxa"/>
          <w:trHeight w:val="30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85244" w14:textId="77777777" w:rsidR="007E584F" w:rsidRPr="000D4906" w:rsidRDefault="007E584F" w:rsidP="009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4906">
              <w:rPr>
                <w:rFonts w:ascii="Calibri" w:eastAsia="Times New Roman" w:hAnsi="Calibri" w:cs="Calibri"/>
                <w:color w:val="000000"/>
              </w:rPr>
              <w:t>VJ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8D9F0" w14:textId="77777777" w:rsidR="007E584F" w:rsidRPr="000D4906" w:rsidRDefault="007E584F" w:rsidP="007E58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</w:t>
            </w:r>
            <w:r w:rsidRPr="007E584F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addition valve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DA0DC" w14:textId="77777777" w:rsidR="007E584F" w:rsidRPr="00F6377B" w:rsidRDefault="007E584F" w:rsidP="00984915">
            <w:pPr>
              <w:spacing w:after="0" w:line="240" w:lineRule="auto"/>
              <w:rPr>
                <w:rFonts w:ascii="Calibri" w:eastAsia="Times New Roman" w:hAnsi="Calibri" w:cs="Calibri"/>
                <w:color w:val="D9D9D9" w:themeColor="background1" w:themeShade="D9"/>
              </w:rPr>
            </w:pPr>
            <w:r w:rsidRPr="00F6377B">
              <w:rPr>
                <w:rFonts w:ascii="Calibri" w:eastAsia="Times New Roman" w:hAnsi="Calibri" w:cs="Calibri"/>
                <w:color w:val="D9D9D9" w:themeColor="background1" w:themeShade="D9"/>
              </w:rPr>
              <w:t>On the wall next to seat</w:t>
            </w:r>
          </w:p>
        </w:tc>
      </w:tr>
      <w:tr w:rsidR="007E584F" w:rsidRPr="000D4906" w14:paraId="360DC4F1" w14:textId="77777777" w:rsidTr="00F6377B">
        <w:trPr>
          <w:gridAfter w:val="1"/>
          <w:wAfter w:w="8273" w:type="dxa"/>
          <w:trHeight w:val="30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D88EB" w14:textId="77777777" w:rsidR="007E584F" w:rsidRPr="000D4906" w:rsidRDefault="007E584F" w:rsidP="009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4906">
              <w:rPr>
                <w:rFonts w:ascii="Calibri" w:eastAsia="Times New Roman" w:hAnsi="Calibri" w:cs="Calibri"/>
                <w:color w:val="000000"/>
              </w:rPr>
              <w:t>VK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CA53BF" w14:textId="77777777" w:rsidR="007E584F" w:rsidRPr="000D4906" w:rsidRDefault="007E584F" w:rsidP="009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Denuder inlet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B9EF4" w14:textId="77777777" w:rsidR="007E584F" w:rsidRPr="00F6377B" w:rsidRDefault="007E584F" w:rsidP="00984915">
            <w:pPr>
              <w:spacing w:after="0" w:line="240" w:lineRule="auto"/>
              <w:rPr>
                <w:rFonts w:ascii="Calibri" w:eastAsia="Times New Roman" w:hAnsi="Calibri" w:cs="Calibri"/>
                <w:color w:val="D9D9D9" w:themeColor="background1" w:themeShade="D9"/>
              </w:rPr>
            </w:pPr>
            <w:r w:rsidRPr="00F6377B">
              <w:rPr>
                <w:rFonts w:ascii="Calibri" w:eastAsia="Times New Roman" w:hAnsi="Calibri" w:cs="Calibri"/>
                <w:color w:val="D9D9D9" w:themeColor="background1" w:themeShade="D9"/>
              </w:rPr>
              <w:t>RH plate</w:t>
            </w:r>
          </w:p>
        </w:tc>
      </w:tr>
      <w:tr w:rsidR="007E584F" w:rsidRPr="000D4906" w14:paraId="289B714B" w14:textId="77777777" w:rsidTr="00F6377B">
        <w:trPr>
          <w:gridAfter w:val="1"/>
          <w:wAfter w:w="8273" w:type="dxa"/>
          <w:trHeight w:val="30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92445" w14:textId="77777777" w:rsidR="007E584F" w:rsidRPr="000D4906" w:rsidRDefault="007E584F" w:rsidP="009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4906">
              <w:rPr>
                <w:rFonts w:ascii="Calibri" w:eastAsia="Times New Roman" w:hAnsi="Calibri" w:cs="Calibri"/>
                <w:color w:val="000000"/>
              </w:rPr>
              <w:t>VL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01594A" w14:textId="77777777" w:rsidR="007E584F" w:rsidRPr="000D4906" w:rsidRDefault="007E584F" w:rsidP="009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Denuder bypass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B26C7" w14:textId="77777777" w:rsidR="007E584F" w:rsidRPr="00F6377B" w:rsidRDefault="007E584F" w:rsidP="00984915">
            <w:pPr>
              <w:spacing w:after="0" w:line="240" w:lineRule="auto"/>
              <w:rPr>
                <w:rFonts w:ascii="Calibri" w:eastAsia="Times New Roman" w:hAnsi="Calibri" w:cs="Calibri"/>
                <w:color w:val="D9D9D9" w:themeColor="background1" w:themeShade="D9"/>
              </w:rPr>
            </w:pPr>
            <w:r w:rsidRPr="00F6377B">
              <w:rPr>
                <w:rFonts w:ascii="Calibri" w:eastAsia="Times New Roman" w:hAnsi="Calibri" w:cs="Calibri"/>
                <w:color w:val="D9D9D9" w:themeColor="background1" w:themeShade="D9"/>
              </w:rPr>
              <w:t>RH plate</w:t>
            </w:r>
          </w:p>
        </w:tc>
      </w:tr>
      <w:tr w:rsidR="00F6377B" w:rsidRPr="000D4906" w14:paraId="4C864CDC" w14:textId="77777777" w:rsidTr="00F6377B">
        <w:trPr>
          <w:gridAfter w:val="1"/>
          <w:wAfter w:w="8273" w:type="dxa"/>
          <w:trHeight w:val="30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60B48" w14:textId="77777777" w:rsidR="00F6377B" w:rsidRPr="000D4906" w:rsidRDefault="00F6377B" w:rsidP="009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4906">
              <w:rPr>
                <w:rFonts w:ascii="Calibri" w:eastAsia="Times New Roman" w:hAnsi="Calibri" w:cs="Calibri"/>
                <w:color w:val="000000"/>
              </w:rPr>
              <w:t>VM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FBBC78" w14:textId="77777777" w:rsidR="00F6377B" w:rsidRPr="000D4906" w:rsidRDefault="00F6377B" w:rsidP="00B42B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0D4906">
              <w:rPr>
                <w:rFonts w:ascii="Calibri" w:eastAsia="Times New Roman" w:hAnsi="Calibri" w:cs="Calibri"/>
                <w:color w:val="000000"/>
              </w:rPr>
              <w:t>aturat</w:t>
            </w:r>
            <w:r>
              <w:rPr>
                <w:rFonts w:ascii="Calibri" w:eastAsia="Times New Roman" w:hAnsi="Calibri" w:cs="Calibri"/>
                <w:color w:val="000000"/>
              </w:rPr>
              <w:t>or bypass: medium RH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A3669" w14:textId="77777777" w:rsidR="00F6377B" w:rsidRPr="00F6377B" w:rsidRDefault="00F6377B" w:rsidP="00984915">
            <w:pPr>
              <w:spacing w:after="0" w:line="240" w:lineRule="auto"/>
              <w:rPr>
                <w:rFonts w:ascii="Calibri" w:eastAsia="Times New Roman" w:hAnsi="Calibri" w:cs="Calibri"/>
                <w:color w:val="D9D9D9" w:themeColor="background1" w:themeShade="D9"/>
              </w:rPr>
            </w:pPr>
            <w:r w:rsidRPr="00F6377B">
              <w:rPr>
                <w:rFonts w:ascii="Calibri" w:eastAsia="Times New Roman" w:hAnsi="Calibri" w:cs="Calibri"/>
                <w:color w:val="D9D9D9" w:themeColor="background1" w:themeShade="D9"/>
              </w:rPr>
              <w:t>RH plate</w:t>
            </w:r>
          </w:p>
        </w:tc>
      </w:tr>
      <w:tr w:rsidR="00F6377B" w:rsidRPr="000D4906" w14:paraId="4EE671F0" w14:textId="77777777" w:rsidTr="00F6377B">
        <w:trPr>
          <w:gridAfter w:val="1"/>
          <w:wAfter w:w="8273" w:type="dxa"/>
          <w:trHeight w:val="30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F7148" w14:textId="77777777" w:rsidR="00F6377B" w:rsidRPr="000D4906" w:rsidRDefault="00F6377B" w:rsidP="009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4906">
              <w:rPr>
                <w:rFonts w:ascii="Calibri" w:eastAsia="Times New Roman" w:hAnsi="Calibri" w:cs="Calibri"/>
                <w:color w:val="000000"/>
              </w:rPr>
              <w:t>VN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E9BD6F" w14:textId="77777777" w:rsidR="00F6377B" w:rsidRPr="000D4906" w:rsidRDefault="00F6377B" w:rsidP="00F6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4906">
              <w:rPr>
                <w:rFonts w:ascii="Calibri" w:eastAsia="Times New Roman" w:hAnsi="Calibri" w:cs="Calibri"/>
                <w:color w:val="000000"/>
              </w:rPr>
              <w:t>Saturat</w:t>
            </w:r>
            <w:r>
              <w:rPr>
                <w:rFonts w:ascii="Calibri" w:eastAsia="Times New Roman" w:hAnsi="Calibri" w:cs="Calibri"/>
                <w:color w:val="000000"/>
              </w:rPr>
              <w:t>or isolator #1: CRDS medium RH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522D8" w14:textId="77777777" w:rsidR="00F6377B" w:rsidRPr="00F6377B" w:rsidRDefault="00F6377B" w:rsidP="00984915">
            <w:pPr>
              <w:spacing w:after="0" w:line="240" w:lineRule="auto"/>
              <w:rPr>
                <w:rFonts w:ascii="Calibri" w:eastAsia="Times New Roman" w:hAnsi="Calibri" w:cs="Calibri"/>
                <w:color w:val="D9D9D9" w:themeColor="background1" w:themeShade="D9"/>
              </w:rPr>
            </w:pPr>
            <w:r w:rsidRPr="00F6377B">
              <w:rPr>
                <w:rFonts w:ascii="Calibri" w:eastAsia="Times New Roman" w:hAnsi="Calibri" w:cs="Calibri"/>
                <w:color w:val="D9D9D9" w:themeColor="background1" w:themeShade="D9"/>
              </w:rPr>
              <w:t>RH plate</w:t>
            </w:r>
          </w:p>
        </w:tc>
      </w:tr>
      <w:tr w:rsidR="00F6377B" w:rsidRPr="000D4906" w14:paraId="7966FAA8" w14:textId="77777777" w:rsidTr="00F6377B">
        <w:trPr>
          <w:gridAfter w:val="1"/>
          <w:wAfter w:w="8273" w:type="dxa"/>
          <w:trHeight w:val="30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DEA3D" w14:textId="77777777" w:rsidR="00F6377B" w:rsidRPr="000D4906" w:rsidRDefault="00F6377B" w:rsidP="009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4906">
              <w:rPr>
                <w:rFonts w:ascii="Calibri" w:eastAsia="Times New Roman" w:hAnsi="Calibri" w:cs="Calibri"/>
                <w:color w:val="000000"/>
              </w:rPr>
              <w:t>VO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000F23" w14:textId="77777777" w:rsidR="00F6377B" w:rsidRPr="000D4906" w:rsidRDefault="00F6377B" w:rsidP="00F6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4906">
              <w:rPr>
                <w:rFonts w:ascii="Calibri" w:eastAsia="Times New Roman" w:hAnsi="Calibri" w:cs="Calibri"/>
                <w:color w:val="000000"/>
              </w:rPr>
              <w:t>Saturat</w:t>
            </w:r>
            <w:r>
              <w:rPr>
                <w:rFonts w:ascii="Calibri" w:eastAsia="Times New Roman" w:hAnsi="Calibri" w:cs="Calibri"/>
                <w:color w:val="000000"/>
              </w:rPr>
              <w:t>or isolator #2: CRDS medium RH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177A0" w14:textId="77777777" w:rsidR="00F6377B" w:rsidRPr="00F6377B" w:rsidRDefault="00F6377B" w:rsidP="00984915">
            <w:pPr>
              <w:spacing w:after="0" w:line="240" w:lineRule="auto"/>
              <w:rPr>
                <w:rFonts w:ascii="Calibri" w:eastAsia="Times New Roman" w:hAnsi="Calibri" w:cs="Calibri"/>
                <w:color w:val="D9D9D9" w:themeColor="background1" w:themeShade="D9"/>
              </w:rPr>
            </w:pPr>
            <w:r w:rsidRPr="00F6377B">
              <w:rPr>
                <w:rFonts w:ascii="Calibri" w:eastAsia="Times New Roman" w:hAnsi="Calibri" w:cs="Calibri"/>
                <w:color w:val="D9D9D9" w:themeColor="background1" w:themeShade="D9"/>
              </w:rPr>
              <w:t>RH plate</w:t>
            </w:r>
          </w:p>
        </w:tc>
      </w:tr>
      <w:tr w:rsidR="00F6377B" w:rsidRPr="000D4906" w14:paraId="20E23431" w14:textId="77777777" w:rsidTr="00F6377B">
        <w:trPr>
          <w:gridAfter w:val="1"/>
          <w:wAfter w:w="8273" w:type="dxa"/>
          <w:trHeight w:val="30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AEE72" w14:textId="77777777" w:rsidR="00F6377B" w:rsidRPr="000D4906" w:rsidRDefault="00F6377B" w:rsidP="009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4906">
              <w:rPr>
                <w:rFonts w:ascii="Calibri" w:eastAsia="Times New Roman" w:hAnsi="Calibri" w:cs="Calibri"/>
                <w:color w:val="000000"/>
              </w:rPr>
              <w:t>VP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8A8F82" w14:textId="77777777" w:rsidR="00F6377B" w:rsidRPr="000D4906" w:rsidRDefault="00F6377B" w:rsidP="00F6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0D4906">
              <w:rPr>
                <w:rFonts w:ascii="Calibri" w:eastAsia="Times New Roman" w:hAnsi="Calibri" w:cs="Calibri"/>
                <w:color w:val="000000"/>
              </w:rPr>
              <w:t>aturat</w:t>
            </w:r>
            <w:r>
              <w:rPr>
                <w:rFonts w:ascii="Calibri" w:eastAsia="Times New Roman" w:hAnsi="Calibri" w:cs="Calibri"/>
                <w:color w:val="000000"/>
              </w:rPr>
              <w:t>or bypass: high RH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0776C" w14:textId="77777777" w:rsidR="00F6377B" w:rsidRPr="00F6377B" w:rsidRDefault="00F6377B" w:rsidP="00984915">
            <w:pPr>
              <w:spacing w:after="0" w:line="240" w:lineRule="auto"/>
              <w:rPr>
                <w:rFonts w:ascii="Calibri" w:eastAsia="Times New Roman" w:hAnsi="Calibri" w:cs="Calibri"/>
                <w:color w:val="D9D9D9" w:themeColor="background1" w:themeShade="D9"/>
              </w:rPr>
            </w:pPr>
            <w:r w:rsidRPr="00F6377B">
              <w:rPr>
                <w:rFonts w:ascii="Calibri" w:eastAsia="Times New Roman" w:hAnsi="Calibri" w:cs="Calibri"/>
                <w:color w:val="D9D9D9" w:themeColor="background1" w:themeShade="D9"/>
              </w:rPr>
              <w:t>RH plate</w:t>
            </w:r>
          </w:p>
        </w:tc>
      </w:tr>
      <w:tr w:rsidR="00F6377B" w:rsidRPr="000D4906" w14:paraId="591F2CFB" w14:textId="77777777" w:rsidTr="00F6377B">
        <w:trPr>
          <w:gridAfter w:val="1"/>
          <w:wAfter w:w="8273" w:type="dxa"/>
          <w:trHeight w:val="30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8F9FE" w14:textId="77777777" w:rsidR="00F6377B" w:rsidRPr="000D4906" w:rsidRDefault="00F6377B" w:rsidP="009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4906">
              <w:rPr>
                <w:rFonts w:ascii="Calibri" w:eastAsia="Times New Roman" w:hAnsi="Calibri" w:cs="Calibri"/>
                <w:color w:val="000000"/>
              </w:rPr>
              <w:t>VQ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9B55FA" w14:textId="77777777" w:rsidR="00F6377B" w:rsidRPr="000D4906" w:rsidRDefault="00F6377B" w:rsidP="00F6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4906">
              <w:rPr>
                <w:rFonts w:ascii="Calibri" w:eastAsia="Times New Roman" w:hAnsi="Calibri" w:cs="Calibri"/>
                <w:color w:val="000000"/>
              </w:rPr>
              <w:t>Saturat</w:t>
            </w:r>
            <w:r>
              <w:rPr>
                <w:rFonts w:ascii="Calibri" w:eastAsia="Times New Roman" w:hAnsi="Calibri" w:cs="Calibri"/>
                <w:color w:val="000000"/>
              </w:rPr>
              <w:t>or isolator #1: CRDS high RH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DFCFD" w14:textId="77777777" w:rsidR="00F6377B" w:rsidRPr="00F6377B" w:rsidRDefault="00F6377B" w:rsidP="00984915">
            <w:pPr>
              <w:spacing w:after="0" w:line="240" w:lineRule="auto"/>
              <w:rPr>
                <w:rFonts w:ascii="Calibri" w:eastAsia="Times New Roman" w:hAnsi="Calibri" w:cs="Calibri"/>
                <w:color w:val="D9D9D9" w:themeColor="background1" w:themeShade="D9"/>
              </w:rPr>
            </w:pPr>
            <w:r w:rsidRPr="00F6377B">
              <w:rPr>
                <w:rFonts w:ascii="Calibri" w:eastAsia="Times New Roman" w:hAnsi="Calibri" w:cs="Calibri"/>
                <w:color w:val="D9D9D9" w:themeColor="background1" w:themeShade="D9"/>
              </w:rPr>
              <w:t>RH plate</w:t>
            </w:r>
          </w:p>
        </w:tc>
      </w:tr>
      <w:tr w:rsidR="00F6377B" w:rsidRPr="000D4906" w14:paraId="50744F3C" w14:textId="77777777" w:rsidTr="00F6377B">
        <w:trPr>
          <w:gridAfter w:val="1"/>
          <w:wAfter w:w="8273" w:type="dxa"/>
          <w:trHeight w:val="30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D866E" w14:textId="77777777" w:rsidR="00F6377B" w:rsidRPr="000D4906" w:rsidRDefault="00F6377B" w:rsidP="009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4906">
              <w:rPr>
                <w:rFonts w:ascii="Calibri" w:eastAsia="Times New Roman" w:hAnsi="Calibri" w:cs="Calibri"/>
                <w:color w:val="000000"/>
              </w:rPr>
              <w:t>VR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EAFD5B" w14:textId="77777777" w:rsidR="00F6377B" w:rsidRPr="000D4906" w:rsidRDefault="00F6377B" w:rsidP="00F6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4906">
              <w:rPr>
                <w:rFonts w:ascii="Calibri" w:eastAsia="Times New Roman" w:hAnsi="Calibri" w:cs="Calibri"/>
                <w:color w:val="000000"/>
              </w:rPr>
              <w:t>Saturat</w:t>
            </w:r>
            <w:r>
              <w:rPr>
                <w:rFonts w:ascii="Calibri" w:eastAsia="Times New Roman" w:hAnsi="Calibri" w:cs="Calibri"/>
                <w:color w:val="000000"/>
              </w:rPr>
              <w:t>or isolator #2: CRDS high RH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66C44" w14:textId="77777777" w:rsidR="00F6377B" w:rsidRPr="00F6377B" w:rsidRDefault="00F6377B" w:rsidP="00984915">
            <w:pPr>
              <w:spacing w:after="0" w:line="240" w:lineRule="auto"/>
              <w:rPr>
                <w:rFonts w:ascii="Calibri" w:eastAsia="Times New Roman" w:hAnsi="Calibri" w:cs="Calibri"/>
                <w:color w:val="D9D9D9" w:themeColor="background1" w:themeShade="D9"/>
              </w:rPr>
            </w:pPr>
            <w:r w:rsidRPr="00F6377B">
              <w:rPr>
                <w:rFonts w:ascii="Calibri" w:eastAsia="Times New Roman" w:hAnsi="Calibri" w:cs="Calibri"/>
                <w:color w:val="D9D9D9" w:themeColor="background1" w:themeShade="D9"/>
              </w:rPr>
              <w:t>Flow plate rear</w:t>
            </w:r>
          </w:p>
        </w:tc>
      </w:tr>
      <w:tr w:rsidR="00F6377B" w:rsidRPr="000D4906" w14:paraId="376569FC" w14:textId="77777777" w:rsidTr="00F6377B">
        <w:trPr>
          <w:gridAfter w:val="1"/>
          <w:wAfter w:w="8273" w:type="dxa"/>
          <w:trHeight w:val="30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0852B" w14:textId="77777777" w:rsidR="00F6377B" w:rsidRPr="000D4906" w:rsidRDefault="00F6377B" w:rsidP="009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4906">
              <w:rPr>
                <w:rFonts w:ascii="Calibri" w:eastAsia="Times New Roman" w:hAnsi="Calibri" w:cs="Calibri"/>
                <w:color w:val="000000"/>
              </w:rPr>
              <w:t>VS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D18A54" w14:textId="77777777" w:rsidR="00F6377B" w:rsidRPr="000D4906" w:rsidRDefault="00F6377B" w:rsidP="00B42B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Saturator bypass: PAS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48BD5" w14:textId="77777777" w:rsidR="00F6377B" w:rsidRPr="00F6377B" w:rsidRDefault="00F6377B" w:rsidP="00984915">
            <w:pPr>
              <w:spacing w:after="0" w:line="240" w:lineRule="auto"/>
              <w:rPr>
                <w:rFonts w:ascii="Calibri" w:eastAsia="Times New Roman" w:hAnsi="Calibri" w:cs="Calibri"/>
                <w:color w:val="D9D9D9" w:themeColor="background1" w:themeShade="D9"/>
              </w:rPr>
            </w:pPr>
            <w:r w:rsidRPr="00F6377B">
              <w:rPr>
                <w:rFonts w:ascii="Calibri" w:eastAsia="Times New Roman" w:hAnsi="Calibri" w:cs="Calibri"/>
                <w:color w:val="D9D9D9" w:themeColor="background1" w:themeShade="D9"/>
              </w:rPr>
              <w:t>Flow plate rear</w:t>
            </w:r>
          </w:p>
        </w:tc>
      </w:tr>
      <w:tr w:rsidR="00F6377B" w:rsidRPr="000D4906" w14:paraId="081B8A65" w14:textId="77777777" w:rsidTr="00F6377B">
        <w:trPr>
          <w:gridAfter w:val="1"/>
          <w:wAfter w:w="8273" w:type="dxa"/>
          <w:trHeight w:val="30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FA8D6" w14:textId="77777777" w:rsidR="00F6377B" w:rsidRPr="000D4906" w:rsidRDefault="00F6377B" w:rsidP="009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4906">
              <w:rPr>
                <w:rFonts w:ascii="Calibri" w:eastAsia="Times New Roman" w:hAnsi="Calibri" w:cs="Calibri"/>
                <w:color w:val="000000"/>
              </w:rPr>
              <w:t>VT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CEDBD" w14:textId="77777777" w:rsidR="00F6377B" w:rsidRPr="000D4906" w:rsidRDefault="00F6377B" w:rsidP="00F6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4906">
              <w:rPr>
                <w:rFonts w:ascii="Calibri" w:eastAsia="Times New Roman" w:hAnsi="Calibri" w:cs="Calibri"/>
                <w:color w:val="000000"/>
              </w:rPr>
              <w:t>Saturat</w:t>
            </w:r>
            <w:r>
              <w:rPr>
                <w:rFonts w:ascii="Calibri" w:eastAsia="Times New Roman" w:hAnsi="Calibri" w:cs="Calibri"/>
                <w:color w:val="000000"/>
              </w:rPr>
              <w:t>or isolator #1: PAS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936E3" w14:textId="77777777" w:rsidR="00F6377B" w:rsidRPr="00F6377B" w:rsidRDefault="00F6377B" w:rsidP="00984915">
            <w:pPr>
              <w:spacing w:after="0" w:line="240" w:lineRule="auto"/>
              <w:rPr>
                <w:rFonts w:ascii="Calibri" w:eastAsia="Times New Roman" w:hAnsi="Calibri" w:cs="Calibri"/>
                <w:color w:val="D9D9D9" w:themeColor="background1" w:themeShade="D9"/>
              </w:rPr>
            </w:pPr>
            <w:r w:rsidRPr="00F6377B">
              <w:rPr>
                <w:rFonts w:ascii="Calibri" w:eastAsia="Times New Roman" w:hAnsi="Calibri" w:cs="Calibri"/>
                <w:color w:val="D9D9D9" w:themeColor="background1" w:themeShade="D9"/>
              </w:rPr>
              <w:t>Flow plate rear</w:t>
            </w:r>
          </w:p>
        </w:tc>
      </w:tr>
      <w:tr w:rsidR="00F6377B" w:rsidRPr="000D4906" w14:paraId="2CA655C0" w14:textId="77777777" w:rsidTr="00F6377B">
        <w:trPr>
          <w:gridAfter w:val="1"/>
          <w:wAfter w:w="8273" w:type="dxa"/>
          <w:trHeight w:val="30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8F5B2" w14:textId="77777777" w:rsidR="00F6377B" w:rsidRPr="000D4906" w:rsidRDefault="00F6377B" w:rsidP="009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4906">
              <w:rPr>
                <w:rFonts w:ascii="Calibri" w:eastAsia="Times New Roman" w:hAnsi="Calibri" w:cs="Calibri"/>
                <w:color w:val="000000"/>
              </w:rPr>
              <w:t>VU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67F90" w14:textId="77777777" w:rsidR="00F6377B" w:rsidRPr="000D4906" w:rsidRDefault="00F6377B" w:rsidP="00F637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4906">
              <w:rPr>
                <w:rFonts w:ascii="Calibri" w:eastAsia="Times New Roman" w:hAnsi="Calibri" w:cs="Calibri"/>
                <w:color w:val="000000"/>
              </w:rPr>
              <w:t>Saturat</w:t>
            </w:r>
            <w:r>
              <w:rPr>
                <w:rFonts w:ascii="Calibri" w:eastAsia="Times New Roman" w:hAnsi="Calibri" w:cs="Calibri"/>
                <w:color w:val="000000"/>
              </w:rPr>
              <w:t>or isolator #2: PAS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87F3F" w14:textId="77777777" w:rsidR="00F6377B" w:rsidRPr="00F6377B" w:rsidRDefault="00F6377B" w:rsidP="00984915">
            <w:pPr>
              <w:spacing w:after="0" w:line="240" w:lineRule="auto"/>
              <w:rPr>
                <w:rFonts w:ascii="Calibri" w:eastAsia="Times New Roman" w:hAnsi="Calibri" w:cs="Calibri"/>
                <w:color w:val="D9D9D9" w:themeColor="background1" w:themeShade="D9"/>
              </w:rPr>
            </w:pPr>
            <w:r w:rsidRPr="00F6377B">
              <w:rPr>
                <w:rFonts w:ascii="Calibri" w:eastAsia="Times New Roman" w:hAnsi="Calibri" w:cs="Calibri"/>
                <w:color w:val="D9D9D9" w:themeColor="background1" w:themeShade="D9"/>
              </w:rPr>
              <w:t>UHSAS rear</w:t>
            </w:r>
          </w:p>
        </w:tc>
      </w:tr>
      <w:tr w:rsidR="00F6377B" w:rsidRPr="000D4906" w14:paraId="7A5BEE7A" w14:textId="77777777" w:rsidTr="00F6377B">
        <w:trPr>
          <w:gridAfter w:val="1"/>
          <w:wAfter w:w="8273" w:type="dxa"/>
          <w:trHeight w:val="30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473A2" w14:textId="77777777" w:rsidR="00F6377B" w:rsidRPr="000D4906" w:rsidRDefault="00F6377B" w:rsidP="009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4906">
              <w:rPr>
                <w:rFonts w:ascii="Calibri" w:eastAsia="Times New Roman" w:hAnsi="Calibri" w:cs="Calibri"/>
                <w:color w:val="000000"/>
              </w:rPr>
              <w:t>VV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4B749" w14:textId="77777777" w:rsidR="00F6377B" w:rsidRPr="000D4906" w:rsidRDefault="00F6377B" w:rsidP="009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CLAP valve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85684" w14:textId="77777777" w:rsidR="00F6377B" w:rsidRPr="00F6377B" w:rsidRDefault="00F6377B" w:rsidP="00984915">
            <w:pPr>
              <w:spacing w:after="0" w:line="240" w:lineRule="auto"/>
              <w:rPr>
                <w:rFonts w:ascii="Calibri" w:eastAsia="Times New Roman" w:hAnsi="Calibri" w:cs="Calibri"/>
                <w:color w:val="D9D9D9" w:themeColor="background1" w:themeShade="D9"/>
              </w:rPr>
            </w:pPr>
            <w:r w:rsidRPr="00F6377B">
              <w:rPr>
                <w:rFonts w:ascii="Calibri" w:eastAsia="Times New Roman" w:hAnsi="Calibri" w:cs="Calibri"/>
                <w:color w:val="D9D9D9" w:themeColor="background1" w:themeShade="D9"/>
              </w:rPr>
              <w:t>needle valve rear CRD side</w:t>
            </w:r>
          </w:p>
        </w:tc>
      </w:tr>
      <w:tr w:rsidR="00F9675E" w:rsidRPr="00DD5C10" w14:paraId="198E34FC" w14:textId="77777777" w:rsidTr="00F6377B">
        <w:trPr>
          <w:gridBefore w:val="1"/>
          <w:wBefore w:w="93" w:type="dxa"/>
          <w:trHeight w:val="320"/>
        </w:trPr>
        <w:tc>
          <w:tcPr>
            <w:tcW w:w="182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D8A712" w14:textId="77777777" w:rsidR="00F9675E" w:rsidRPr="00DD5C10" w:rsidRDefault="00F9675E" w:rsidP="00F6377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9675E" w:rsidRPr="00DD5C10" w14:paraId="69CE8BFA" w14:textId="77777777" w:rsidTr="00F6377B">
        <w:trPr>
          <w:gridBefore w:val="1"/>
          <w:wBefore w:w="93" w:type="dxa"/>
          <w:trHeight w:val="320"/>
        </w:trPr>
        <w:tc>
          <w:tcPr>
            <w:tcW w:w="182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1C82B1" w14:textId="3005CAF3" w:rsidR="00F9675E" w:rsidRPr="00DD5C10" w:rsidRDefault="00F9675E" w:rsidP="009849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3DCE132" w14:textId="77777777" w:rsidR="00F9675E" w:rsidRDefault="00F9675E"/>
    <w:sectPr w:rsidR="00F96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08EDA5" w14:textId="77777777" w:rsidR="005D3FB7" w:rsidRDefault="005D3FB7" w:rsidP="00964C9B">
      <w:pPr>
        <w:spacing w:after="0" w:line="240" w:lineRule="auto"/>
      </w:pPr>
      <w:r>
        <w:separator/>
      </w:r>
    </w:p>
  </w:endnote>
  <w:endnote w:type="continuationSeparator" w:id="0">
    <w:p w14:paraId="62FA4DA7" w14:textId="77777777" w:rsidR="005D3FB7" w:rsidRDefault="005D3FB7" w:rsidP="00964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601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152104" w14:textId="1BB10887" w:rsidR="00295C2F" w:rsidRDefault="00295C2F" w:rsidP="00964C9B">
        <w:pPr>
          <w:pStyle w:val="Footer"/>
          <w:tabs>
            <w:tab w:val="left" w:pos="1485"/>
          </w:tabs>
        </w:pPr>
        <w:r>
          <w:t>SENEX SOP Rev 1.</w:t>
        </w:r>
        <w:r w:rsidR="00BA1B8E">
          <w:t>4</w:t>
        </w:r>
        <w:r>
          <w:t xml:space="preserve"> (</w:t>
        </w:r>
        <w:proofErr w:type="spellStart"/>
        <w:r>
          <w:t>tdg</w:t>
        </w:r>
        <w:proofErr w:type="spellEnd"/>
        <w:r>
          <w:t>)</w:t>
        </w:r>
        <w:r>
          <w:tab/>
        </w:r>
        <w:r>
          <w:tab/>
        </w:r>
        <w:sdt>
          <w:sdtPr>
            <w:alias w:val="Publish Date"/>
            <w:tag w:val=""/>
            <w:id w:val="-1376543571"/>
            <w:dataBinding w:prefixMappings="xmlns:ns0='http://schemas.microsoft.com/office/2006/coverPageProps' " w:xpath="/ns0:CoverPageProperties[1]/ns0:PublishDate[1]" w:storeItemID="{55AF091B-3C7A-41E3-B477-F2FDAA23CFDA}"/>
            <w:date w:fullDate="2013-06-1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r>
              <w:t>6/</w:t>
            </w:r>
            <w:r w:rsidR="00BA1B8E">
              <w:t>11</w:t>
            </w:r>
            <w:r>
              <w:t>/2013</w:t>
            </w:r>
          </w:sdtContent>
        </w:sdt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127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AA057DD" w14:textId="77777777" w:rsidR="00295C2F" w:rsidRDefault="00295C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A0E63C" w14:textId="77777777" w:rsidR="005D3FB7" w:rsidRDefault="005D3FB7" w:rsidP="00964C9B">
      <w:pPr>
        <w:spacing w:after="0" w:line="240" w:lineRule="auto"/>
      </w:pPr>
      <w:r>
        <w:separator/>
      </w:r>
    </w:p>
  </w:footnote>
  <w:footnote w:type="continuationSeparator" w:id="0">
    <w:p w14:paraId="09B1AE7C" w14:textId="77777777" w:rsidR="005D3FB7" w:rsidRDefault="005D3FB7" w:rsidP="00964C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40F"/>
    <w:rsid w:val="00013CC8"/>
    <w:rsid w:val="000B0C8C"/>
    <w:rsid w:val="000B0FCF"/>
    <w:rsid w:val="000D7B81"/>
    <w:rsid w:val="001642FA"/>
    <w:rsid w:val="00181D94"/>
    <w:rsid w:val="001A2F3D"/>
    <w:rsid w:val="001A41BB"/>
    <w:rsid w:val="001C3D94"/>
    <w:rsid w:val="00210962"/>
    <w:rsid w:val="00274A42"/>
    <w:rsid w:val="00284F39"/>
    <w:rsid w:val="00295C2F"/>
    <w:rsid w:val="002B3EC3"/>
    <w:rsid w:val="00342203"/>
    <w:rsid w:val="003759DB"/>
    <w:rsid w:val="003A2813"/>
    <w:rsid w:val="003B6F43"/>
    <w:rsid w:val="00457849"/>
    <w:rsid w:val="004B0DBA"/>
    <w:rsid w:val="004B48B5"/>
    <w:rsid w:val="004C12C6"/>
    <w:rsid w:val="00532608"/>
    <w:rsid w:val="005435F2"/>
    <w:rsid w:val="005904FD"/>
    <w:rsid w:val="005B132C"/>
    <w:rsid w:val="005B7397"/>
    <w:rsid w:val="005D3FB7"/>
    <w:rsid w:val="0060061D"/>
    <w:rsid w:val="00612C90"/>
    <w:rsid w:val="00630FAB"/>
    <w:rsid w:val="00646912"/>
    <w:rsid w:val="00665D30"/>
    <w:rsid w:val="00684543"/>
    <w:rsid w:val="006F6295"/>
    <w:rsid w:val="007746A9"/>
    <w:rsid w:val="00775375"/>
    <w:rsid w:val="00796CD3"/>
    <w:rsid w:val="007B37E6"/>
    <w:rsid w:val="007B59D8"/>
    <w:rsid w:val="007D51C8"/>
    <w:rsid w:val="007D6032"/>
    <w:rsid w:val="007E584F"/>
    <w:rsid w:val="007F426A"/>
    <w:rsid w:val="00804121"/>
    <w:rsid w:val="00846B7E"/>
    <w:rsid w:val="00853422"/>
    <w:rsid w:val="00853EEF"/>
    <w:rsid w:val="00871AA1"/>
    <w:rsid w:val="00875CA8"/>
    <w:rsid w:val="0089029B"/>
    <w:rsid w:val="00912B48"/>
    <w:rsid w:val="00964C9B"/>
    <w:rsid w:val="0096750F"/>
    <w:rsid w:val="00970ED5"/>
    <w:rsid w:val="00973FB3"/>
    <w:rsid w:val="00974358"/>
    <w:rsid w:val="00984915"/>
    <w:rsid w:val="009B0F3D"/>
    <w:rsid w:val="009C2D67"/>
    <w:rsid w:val="009C3A9D"/>
    <w:rsid w:val="009E6A3C"/>
    <w:rsid w:val="009F0E6C"/>
    <w:rsid w:val="00AC6380"/>
    <w:rsid w:val="00AE4140"/>
    <w:rsid w:val="00AE6E3C"/>
    <w:rsid w:val="00AF6A43"/>
    <w:rsid w:val="00B11096"/>
    <w:rsid w:val="00B24242"/>
    <w:rsid w:val="00B300DE"/>
    <w:rsid w:val="00B3140F"/>
    <w:rsid w:val="00B42BCB"/>
    <w:rsid w:val="00BA1B8E"/>
    <w:rsid w:val="00BB52D9"/>
    <w:rsid w:val="00C258A5"/>
    <w:rsid w:val="00C318F1"/>
    <w:rsid w:val="00C9127B"/>
    <w:rsid w:val="00CB0771"/>
    <w:rsid w:val="00CC43BF"/>
    <w:rsid w:val="00CE1325"/>
    <w:rsid w:val="00D04202"/>
    <w:rsid w:val="00D149AA"/>
    <w:rsid w:val="00D20D01"/>
    <w:rsid w:val="00D34AF7"/>
    <w:rsid w:val="00D5771D"/>
    <w:rsid w:val="00D71BEB"/>
    <w:rsid w:val="00D757B5"/>
    <w:rsid w:val="00D96DDA"/>
    <w:rsid w:val="00DC7CAB"/>
    <w:rsid w:val="00E21003"/>
    <w:rsid w:val="00E91936"/>
    <w:rsid w:val="00EE30E6"/>
    <w:rsid w:val="00EE3119"/>
    <w:rsid w:val="00EE49DD"/>
    <w:rsid w:val="00F44038"/>
    <w:rsid w:val="00F6377B"/>
    <w:rsid w:val="00F741A5"/>
    <w:rsid w:val="00F9675E"/>
    <w:rsid w:val="00FA394B"/>
    <w:rsid w:val="00FA78CA"/>
    <w:rsid w:val="00FB19A1"/>
    <w:rsid w:val="00FB525E"/>
    <w:rsid w:val="00FF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8EC6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14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B314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31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4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C9B"/>
  </w:style>
  <w:style w:type="paragraph" w:styleId="Footer">
    <w:name w:val="footer"/>
    <w:basedOn w:val="Normal"/>
    <w:link w:val="FooterChar"/>
    <w:uiPriority w:val="99"/>
    <w:unhideWhenUsed/>
    <w:rsid w:val="00964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C9B"/>
  </w:style>
  <w:style w:type="character" w:styleId="PlaceholderText">
    <w:name w:val="Placeholder Text"/>
    <w:basedOn w:val="DefaultParagraphFont"/>
    <w:uiPriority w:val="99"/>
    <w:semiHidden/>
    <w:rsid w:val="00964C9B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A28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28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28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28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281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14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B314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31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4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C9B"/>
  </w:style>
  <w:style w:type="paragraph" w:styleId="Footer">
    <w:name w:val="footer"/>
    <w:basedOn w:val="Normal"/>
    <w:link w:val="FooterChar"/>
    <w:uiPriority w:val="99"/>
    <w:unhideWhenUsed/>
    <w:rsid w:val="00964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C9B"/>
  </w:style>
  <w:style w:type="character" w:styleId="PlaceholderText">
    <w:name w:val="Placeholder Text"/>
    <w:basedOn w:val="DefaultParagraphFont"/>
    <w:uiPriority w:val="99"/>
    <w:semiHidden/>
    <w:rsid w:val="00964C9B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A28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28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28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28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28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416464-1418-44C5-B4F8-880FF6A14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1958</Words>
  <Characters>11164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Richardson</dc:creator>
  <cp:lastModifiedBy>Matt Richardson</cp:lastModifiedBy>
  <cp:revision>2</cp:revision>
  <cp:lastPrinted>2013-06-11T22:58:00Z</cp:lastPrinted>
  <dcterms:created xsi:type="dcterms:W3CDTF">2013-06-28T21:45:00Z</dcterms:created>
  <dcterms:modified xsi:type="dcterms:W3CDTF">2013-06-28T21:45:00Z</dcterms:modified>
</cp:coreProperties>
</file>